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C4EDF" w14:textId="1CADCDA7" w:rsidR="007D1C50" w:rsidRPr="00BE7C67" w:rsidRDefault="00AC0A7F" w:rsidP="000F6B82">
      <w:pPr>
        <w:jc w:val="both"/>
        <w:rPr>
          <w:rFonts w:cs="Arial"/>
          <w:sz w:val="23"/>
          <w:szCs w:val="23"/>
          <w:lang w:val="en-CA"/>
        </w:rPr>
      </w:pPr>
      <w:r w:rsidRPr="00BE7C67">
        <w:rPr>
          <w:rFonts w:cs="Arial"/>
          <w:sz w:val="23"/>
          <w:szCs w:val="23"/>
          <w:lang w:val="en-CA"/>
        </w:rPr>
        <w:tab/>
      </w:r>
      <w:r w:rsidRPr="00BE7C67">
        <w:rPr>
          <w:rFonts w:cs="Arial"/>
          <w:sz w:val="23"/>
          <w:szCs w:val="23"/>
          <w:lang w:val="en-CA"/>
        </w:rPr>
        <w:tab/>
      </w:r>
      <w:r w:rsidRPr="00BE7C67">
        <w:rPr>
          <w:rFonts w:cs="Arial"/>
          <w:sz w:val="23"/>
          <w:szCs w:val="23"/>
          <w:lang w:val="en-CA"/>
        </w:rPr>
        <w:tab/>
      </w:r>
      <w:r w:rsidRPr="00BE7C67">
        <w:rPr>
          <w:rFonts w:cs="Arial"/>
          <w:sz w:val="23"/>
          <w:szCs w:val="23"/>
          <w:lang w:val="en-CA"/>
        </w:rPr>
        <w:tab/>
      </w:r>
      <w:r w:rsidRPr="00BE7C67">
        <w:rPr>
          <w:rFonts w:cs="Arial"/>
          <w:sz w:val="23"/>
          <w:szCs w:val="23"/>
          <w:lang w:val="en-CA"/>
        </w:rPr>
        <w:tab/>
      </w:r>
      <w:r w:rsidRPr="00BE7C67">
        <w:rPr>
          <w:rFonts w:cs="Arial"/>
          <w:sz w:val="23"/>
          <w:szCs w:val="23"/>
          <w:lang w:val="en-CA"/>
        </w:rPr>
        <w:tab/>
      </w:r>
      <w:r w:rsidRPr="00BE7C67">
        <w:rPr>
          <w:rFonts w:cs="Arial"/>
          <w:sz w:val="23"/>
          <w:szCs w:val="23"/>
          <w:lang w:val="en-CA"/>
        </w:rPr>
        <w:tab/>
      </w:r>
      <w:r w:rsidRPr="00BE7C67">
        <w:rPr>
          <w:rFonts w:cs="Arial"/>
          <w:sz w:val="23"/>
          <w:szCs w:val="23"/>
          <w:lang w:val="en-CA"/>
        </w:rPr>
        <w:tab/>
      </w:r>
      <w:r w:rsidRPr="00BE7C67">
        <w:rPr>
          <w:rFonts w:cs="Arial"/>
          <w:sz w:val="23"/>
          <w:szCs w:val="23"/>
          <w:lang w:val="en-CA"/>
        </w:rPr>
        <w:tab/>
      </w:r>
    </w:p>
    <w:p w14:paraId="79AAB778" w14:textId="3305C52F" w:rsidR="007D1C50" w:rsidRPr="00BE7C67" w:rsidRDefault="007D1C50">
      <w:pPr>
        <w:rPr>
          <w:rFonts w:cs="Arial"/>
          <w:sz w:val="23"/>
          <w:szCs w:val="23"/>
          <w:lang w:val="en-CA"/>
        </w:rPr>
      </w:pPr>
    </w:p>
    <w:p w14:paraId="254D7D77" w14:textId="3A096FA8" w:rsidR="007D1C50" w:rsidRPr="00BE7C67" w:rsidRDefault="000F6B82">
      <w:pPr>
        <w:rPr>
          <w:rFonts w:cs="Arial"/>
          <w:sz w:val="23"/>
          <w:szCs w:val="23"/>
          <w:lang w:val="en-CA"/>
        </w:rPr>
      </w:pPr>
      <w:r>
        <w:rPr>
          <w:rFonts w:cs="Arial"/>
          <w:noProof/>
          <w:sz w:val="23"/>
          <w:szCs w:val="23"/>
        </w:rPr>
        <w:drawing>
          <wp:anchor distT="0" distB="0" distL="114300" distR="114300" simplePos="0" relativeHeight="251658240" behindDoc="0" locked="0" layoutInCell="1" allowOverlap="1" wp14:anchorId="409A8475" wp14:editId="359C3EA1">
            <wp:simplePos x="0" y="0"/>
            <wp:positionH relativeFrom="margin">
              <wp:posOffset>1531620</wp:posOffset>
            </wp:positionH>
            <wp:positionV relativeFrom="margin">
              <wp:posOffset>805180</wp:posOffset>
            </wp:positionV>
            <wp:extent cx="3975100" cy="1320800"/>
            <wp:effectExtent l="0" t="0" r="1270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C-approved-logo-FA2.jpg"/>
                    <pic:cNvPicPr/>
                  </pic:nvPicPr>
                  <pic:blipFill rotWithShape="1">
                    <a:blip r:embed="rId8">
                      <a:extLst>
                        <a:ext uri="{28A0092B-C50C-407E-A947-70E740481C1C}">
                          <a14:useLocalDpi xmlns:a14="http://schemas.microsoft.com/office/drawing/2010/main" val="0"/>
                        </a:ext>
                      </a:extLst>
                    </a:blip>
                    <a:srcRect l="4145" t="24422" r="3198" b="29396"/>
                    <a:stretch/>
                  </pic:blipFill>
                  <pic:spPr bwMode="auto">
                    <a:xfrm>
                      <a:off x="0" y="0"/>
                      <a:ext cx="3975100" cy="132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Arial"/>
          <w:sz w:val="23"/>
          <w:szCs w:val="23"/>
          <w:lang w:val="en-CA"/>
        </w:rPr>
        <w:br w:type="textWrapping" w:clear="all"/>
      </w:r>
    </w:p>
    <w:p w14:paraId="28D31646" w14:textId="481A750E" w:rsidR="007D1C50" w:rsidRDefault="007D1C50" w:rsidP="000F6B82">
      <w:pPr>
        <w:jc w:val="center"/>
        <w:rPr>
          <w:rFonts w:cs="Arial"/>
          <w:sz w:val="23"/>
          <w:szCs w:val="23"/>
          <w:lang w:val="en-CA"/>
        </w:rPr>
      </w:pPr>
    </w:p>
    <w:p w14:paraId="3A3A4892" w14:textId="44F8813C" w:rsidR="000F6B82" w:rsidRDefault="000F6B82" w:rsidP="000F6B82">
      <w:pPr>
        <w:jc w:val="center"/>
        <w:rPr>
          <w:rFonts w:cs="Arial"/>
          <w:sz w:val="23"/>
          <w:szCs w:val="23"/>
          <w:lang w:val="en-CA"/>
        </w:rPr>
      </w:pPr>
    </w:p>
    <w:p w14:paraId="45DFE50E" w14:textId="4FEC3953" w:rsidR="000F6B82" w:rsidRDefault="000F6B82" w:rsidP="000F6B82">
      <w:pPr>
        <w:jc w:val="center"/>
        <w:rPr>
          <w:rFonts w:cs="Arial"/>
          <w:sz w:val="23"/>
          <w:szCs w:val="23"/>
          <w:lang w:val="en-CA"/>
        </w:rPr>
      </w:pPr>
    </w:p>
    <w:p w14:paraId="39632413" w14:textId="284C3B65" w:rsidR="000F6B82" w:rsidRDefault="000F6B82" w:rsidP="000F6B82">
      <w:pPr>
        <w:jc w:val="center"/>
        <w:rPr>
          <w:rFonts w:cs="Arial"/>
          <w:sz w:val="23"/>
          <w:szCs w:val="23"/>
          <w:lang w:val="en-CA"/>
        </w:rPr>
      </w:pPr>
    </w:p>
    <w:p w14:paraId="2B6BCC83" w14:textId="0EA1B814" w:rsidR="000F6B82" w:rsidRDefault="000F6B82" w:rsidP="000F6B82">
      <w:pPr>
        <w:jc w:val="center"/>
        <w:rPr>
          <w:rFonts w:cs="Arial"/>
          <w:sz w:val="23"/>
          <w:szCs w:val="23"/>
          <w:lang w:val="en-CA"/>
        </w:rPr>
      </w:pPr>
    </w:p>
    <w:p w14:paraId="30890DD1" w14:textId="77777777" w:rsidR="00452CF7" w:rsidRDefault="00452CF7" w:rsidP="000F6B82">
      <w:pPr>
        <w:jc w:val="center"/>
        <w:rPr>
          <w:rFonts w:cs="Arial"/>
          <w:sz w:val="23"/>
          <w:szCs w:val="23"/>
          <w:lang w:val="en-CA"/>
        </w:rPr>
      </w:pPr>
    </w:p>
    <w:p w14:paraId="14E3D3AF" w14:textId="77777777" w:rsidR="00452CF7" w:rsidRDefault="00452CF7" w:rsidP="000F6B82">
      <w:pPr>
        <w:jc w:val="center"/>
        <w:rPr>
          <w:rFonts w:cs="Arial"/>
          <w:sz w:val="23"/>
          <w:szCs w:val="23"/>
          <w:lang w:val="en-CA"/>
        </w:rPr>
      </w:pPr>
    </w:p>
    <w:p w14:paraId="033CA25E" w14:textId="77777777" w:rsidR="00452CF7" w:rsidRDefault="00452CF7" w:rsidP="000F6B82">
      <w:pPr>
        <w:jc w:val="center"/>
        <w:rPr>
          <w:rFonts w:cs="Arial"/>
          <w:sz w:val="23"/>
          <w:szCs w:val="23"/>
          <w:lang w:val="en-CA"/>
        </w:rPr>
      </w:pPr>
    </w:p>
    <w:p w14:paraId="482D8FB1" w14:textId="77777777" w:rsidR="00452CF7" w:rsidRDefault="00452CF7" w:rsidP="000F6B82">
      <w:pPr>
        <w:jc w:val="center"/>
        <w:rPr>
          <w:rFonts w:cs="Arial"/>
          <w:sz w:val="23"/>
          <w:szCs w:val="23"/>
          <w:lang w:val="en-CA"/>
        </w:rPr>
      </w:pPr>
    </w:p>
    <w:p w14:paraId="16EE6534" w14:textId="77777777" w:rsidR="00452CF7" w:rsidRDefault="00452CF7" w:rsidP="000F6B82">
      <w:pPr>
        <w:jc w:val="center"/>
        <w:rPr>
          <w:rFonts w:cs="Arial"/>
          <w:sz w:val="23"/>
          <w:szCs w:val="23"/>
          <w:lang w:val="en-CA"/>
        </w:rPr>
      </w:pPr>
    </w:p>
    <w:p w14:paraId="52AD3596" w14:textId="77777777" w:rsidR="00452CF7" w:rsidRDefault="00452CF7" w:rsidP="000F6B82">
      <w:pPr>
        <w:jc w:val="center"/>
        <w:rPr>
          <w:rFonts w:cs="Arial"/>
          <w:sz w:val="23"/>
          <w:szCs w:val="23"/>
          <w:lang w:val="en-CA"/>
        </w:rPr>
      </w:pPr>
    </w:p>
    <w:p w14:paraId="59ED9016" w14:textId="77777777" w:rsidR="00452CF7" w:rsidRDefault="00452CF7" w:rsidP="000F6B82">
      <w:pPr>
        <w:jc w:val="center"/>
        <w:rPr>
          <w:rFonts w:cs="Arial"/>
          <w:sz w:val="23"/>
          <w:szCs w:val="23"/>
          <w:lang w:val="en-CA"/>
        </w:rPr>
      </w:pPr>
    </w:p>
    <w:p w14:paraId="09BD789B" w14:textId="77777777" w:rsidR="00452CF7" w:rsidRDefault="00452CF7" w:rsidP="000F6B82">
      <w:pPr>
        <w:jc w:val="center"/>
        <w:rPr>
          <w:rFonts w:cs="Arial"/>
          <w:sz w:val="23"/>
          <w:szCs w:val="23"/>
          <w:lang w:val="en-CA"/>
        </w:rPr>
      </w:pPr>
    </w:p>
    <w:p w14:paraId="4DB0E5DA" w14:textId="77777777" w:rsidR="00452CF7" w:rsidRDefault="00452CF7" w:rsidP="000F6B82">
      <w:pPr>
        <w:jc w:val="center"/>
        <w:rPr>
          <w:rFonts w:cs="Arial"/>
          <w:sz w:val="23"/>
          <w:szCs w:val="23"/>
          <w:lang w:val="en-CA"/>
        </w:rPr>
      </w:pPr>
    </w:p>
    <w:p w14:paraId="166EBE21" w14:textId="77777777" w:rsidR="00452CF7" w:rsidRDefault="00452CF7" w:rsidP="000F6B82">
      <w:pPr>
        <w:jc w:val="center"/>
        <w:rPr>
          <w:rFonts w:cs="Arial"/>
          <w:sz w:val="23"/>
          <w:szCs w:val="23"/>
          <w:lang w:val="en-CA"/>
        </w:rPr>
      </w:pPr>
    </w:p>
    <w:p w14:paraId="44C89944" w14:textId="77777777" w:rsidR="00452CF7" w:rsidRDefault="00452CF7" w:rsidP="000F6B82">
      <w:pPr>
        <w:jc w:val="center"/>
        <w:rPr>
          <w:rFonts w:cs="Arial"/>
          <w:sz w:val="23"/>
          <w:szCs w:val="23"/>
          <w:lang w:val="en-CA"/>
        </w:rPr>
      </w:pPr>
    </w:p>
    <w:p w14:paraId="5EACA011" w14:textId="77777777" w:rsidR="00452CF7" w:rsidRDefault="00452CF7" w:rsidP="000F6B82">
      <w:pPr>
        <w:jc w:val="center"/>
        <w:rPr>
          <w:rFonts w:cs="Arial"/>
          <w:sz w:val="23"/>
          <w:szCs w:val="23"/>
          <w:lang w:val="en-CA"/>
        </w:rPr>
      </w:pPr>
    </w:p>
    <w:p w14:paraId="1F858844" w14:textId="77777777" w:rsidR="00452CF7" w:rsidRPr="00BE7C67" w:rsidRDefault="00452CF7" w:rsidP="000F6B82">
      <w:pPr>
        <w:jc w:val="center"/>
        <w:rPr>
          <w:rFonts w:cs="Arial"/>
          <w:sz w:val="23"/>
          <w:szCs w:val="23"/>
          <w:lang w:val="en-CA"/>
        </w:rPr>
      </w:pPr>
    </w:p>
    <w:p w14:paraId="461B8426" w14:textId="77777777" w:rsidR="000F6B82" w:rsidRDefault="000F6B82" w:rsidP="0069471D">
      <w:pPr>
        <w:pStyle w:val="Titre1"/>
        <w:jc w:val="center"/>
        <w:rPr>
          <w:sz w:val="32"/>
          <w:lang w:val="en-CA"/>
        </w:rPr>
      </w:pPr>
    </w:p>
    <w:p w14:paraId="450A3F51" w14:textId="565D24E0" w:rsidR="007D1C50" w:rsidRPr="00BE7C67" w:rsidRDefault="001870EB" w:rsidP="0069471D">
      <w:pPr>
        <w:pStyle w:val="Titre1"/>
        <w:jc w:val="center"/>
        <w:rPr>
          <w:sz w:val="32"/>
          <w:lang w:val="en-CA"/>
        </w:rPr>
      </w:pPr>
      <w:r>
        <w:rPr>
          <w:sz w:val="32"/>
          <w:lang w:val="en-CA"/>
        </w:rPr>
        <w:t>Surgical Innovation II</w:t>
      </w:r>
    </w:p>
    <w:p w14:paraId="42D397EA" w14:textId="4060BEC3" w:rsidR="00EB2F99" w:rsidRPr="00BE7C67" w:rsidRDefault="00EB2F99" w:rsidP="0069471D">
      <w:pPr>
        <w:pStyle w:val="Titre1"/>
        <w:jc w:val="center"/>
        <w:rPr>
          <w:sz w:val="32"/>
          <w:lang w:val="en-CA"/>
        </w:rPr>
      </w:pPr>
    </w:p>
    <w:p w14:paraId="352BCFA2" w14:textId="5AF6344F" w:rsidR="007D1C50" w:rsidRPr="00BE7C67" w:rsidRDefault="007D1C50">
      <w:pPr>
        <w:rPr>
          <w:rFonts w:cs="Arial"/>
          <w:sz w:val="23"/>
          <w:szCs w:val="23"/>
          <w:lang w:val="en-CA"/>
        </w:rPr>
      </w:pPr>
    </w:p>
    <w:p w14:paraId="6CC93F15" w14:textId="38F82D85" w:rsidR="00492396" w:rsidRPr="000F6B82" w:rsidRDefault="002078A3" w:rsidP="000F6B82">
      <w:pPr>
        <w:tabs>
          <w:tab w:val="left" w:pos="1440"/>
        </w:tabs>
        <w:spacing w:line="300" w:lineRule="exact"/>
        <w:jc w:val="center"/>
        <w:rPr>
          <w:rFonts w:cs="Arial"/>
          <w:b/>
          <w:sz w:val="28"/>
          <w:szCs w:val="23"/>
          <w:lang w:val="en-CA"/>
        </w:rPr>
      </w:pPr>
      <w:r>
        <w:rPr>
          <w:rFonts w:cs="Arial"/>
          <w:b/>
          <w:sz w:val="28"/>
          <w:szCs w:val="23"/>
          <w:lang w:val="en-CA"/>
        </w:rPr>
        <w:t>Winter 2018</w:t>
      </w:r>
    </w:p>
    <w:p w14:paraId="4C6BC3BE" w14:textId="77777777" w:rsidR="000F6B82" w:rsidRDefault="000F6B82">
      <w:pPr>
        <w:tabs>
          <w:tab w:val="left" w:pos="1440"/>
        </w:tabs>
        <w:spacing w:line="300" w:lineRule="exact"/>
        <w:rPr>
          <w:rFonts w:cs="Arial"/>
          <w:b/>
          <w:sz w:val="23"/>
          <w:szCs w:val="23"/>
          <w:lang w:val="en-CA"/>
        </w:rPr>
      </w:pPr>
    </w:p>
    <w:p w14:paraId="67255D6F" w14:textId="11629219" w:rsidR="000F6B82" w:rsidRDefault="000F6B82">
      <w:pPr>
        <w:tabs>
          <w:tab w:val="left" w:pos="1440"/>
        </w:tabs>
        <w:spacing w:line="300" w:lineRule="exact"/>
        <w:rPr>
          <w:rFonts w:cs="Arial"/>
          <w:b/>
          <w:sz w:val="23"/>
          <w:szCs w:val="23"/>
          <w:lang w:val="en-CA"/>
        </w:rPr>
      </w:pPr>
    </w:p>
    <w:p w14:paraId="7568C93A" w14:textId="77777777" w:rsidR="000F6B82" w:rsidRDefault="000F6B82">
      <w:pPr>
        <w:tabs>
          <w:tab w:val="left" w:pos="1440"/>
        </w:tabs>
        <w:spacing w:line="300" w:lineRule="exact"/>
        <w:rPr>
          <w:rFonts w:cs="Arial"/>
          <w:b/>
          <w:sz w:val="23"/>
          <w:szCs w:val="23"/>
          <w:lang w:val="en-CA"/>
        </w:rPr>
      </w:pPr>
    </w:p>
    <w:p w14:paraId="4FFC9AB3" w14:textId="77777777" w:rsidR="000F6B82" w:rsidRDefault="000F6B82">
      <w:pPr>
        <w:tabs>
          <w:tab w:val="left" w:pos="1440"/>
        </w:tabs>
        <w:spacing w:line="300" w:lineRule="exact"/>
        <w:rPr>
          <w:rFonts w:cs="Arial"/>
          <w:b/>
          <w:sz w:val="23"/>
          <w:szCs w:val="23"/>
          <w:lang w:val="en-CA"/>
        </w:rPr>
      </w:pPr>
    </w:p>
    <w:p w14:paraId="4CB95FC3" w14:textId="77777777" w:rsidR="00452CF7" w:rsidRDefault="00452CF7">
      <w:pPr>
        <w:tabs>
          <w:tab w:val="left" w:pos="1440"/>
        </w:tabs>
        <w:spacing w:line="300" w:lineRule="exact"/>
        <w:rPr>
          <w:rFonts w:cs="Arial"/>
          <w:b/>
          <w:sz w:val="23"/>
          <w:szCs w:val="23"/>
          <w:lang w:val="en-CA"/>
        </w:rPr>
      </w:pPr>
    </w:p>
    <w:p w14:paraId="7E9B9108" w14:textId="77777777" w:rsidR="00452CF7" w:rsidRDefault="00452CF7">
      <w:pPr>
        <w:tabs>
          <w:tab w:val="left" w:pos="1440"/>
        </w:tabs>
        <w:spacing w:line="300" w:lineRule="exact"/>
        <w:rPr>
          <w:rFonts w:cs="Arial"/>
          <w:b/>
          <w:sz w:val="23"/>
          <w:szCs w:val="23"/>
          <w:lang w:val="en-CA"/>
        </w:rPr>
      </w:pPr>
    </w:p>
    <w:p w14:paraId="3117CDE7" w14:textId="77777777" w:rsidR="00452CF7" w:rsidRDefault="00452CF7">
      <w:pPr>
        <w:tabs>
          <w:tab w:val="left" w:pos="1440"/>
        </w:tabs>
        <w:spacing w:line="300" w:lineRule="exact"/>
        <w:rPr>
          <w:rFonts w:cs="Arial"/>
          <w:b/>
          <w:sz w:val="23"/>
          <w:szCs w:val="23"/>
          <w:lang w:val="en-CA"/>
        </w:rPr>
      </w:pPr>
    </w:p>
    <w:p w14:paraId="7942E344" w14:textId="77777777" w:rsidR="00452CF7" w:rsidRDefault="00452CF7">
      <w:pPr>
        <w:tabs>
          <w:tab w:val="left" w:pos="1440"/>
        </w:tabs>
        <w:spacing w:line="300" w:lineRule="exact"/>
        <w:rPr>
          <w:rFonts w:cs="Arial"/>
          <w:b/>
          <w:sz w:val="23"/>
          <w:szCs w:val="23"/>
          <w:lang w:val="en-CA"/>
        </w:rPr>
      </w:pPr>
    </w:p>
    <w:p w14:paraId="1615AB6E" w14:textId="77777777" w:rsidR="00452CF7" w:rsidRDefault="00452CF7">
      <w:pPr>
        <w:tabs>
          <w:tab w:val="left" w:pos="1440"/>
        </w:tabs>
        <w:spacing w:line="300" w:lineRule="exact"/>
        <w:rPr>
          <w:rFonts w:cs="Arial"/>
          <w:b/>
          <w:sz w:val="23"/>
          <w:szCs w:val="23"/>
          <w:lang w:val="en-CA"/>
        </w:rPr>
      </w:pPr>
    </w:p>
    <w:p w14:paraId="585E5B06" w14:textId="77777777" w:rsidR="00452CF7" w:rsidRDefault="00452CF7">
      <w:pPr>
        <w:tabs>
          <w:tab w:val="left" w:pos="1440"/>
        </w:tabs>
        <w:spacing w:line="300" w:lineRule="exact"/>
        <w:rPr>
          <w:rFonts w:cs="Arial"/>
          <w:b/>
          <w:sz w:val="23"/>
          <w:szCs w:val="23"/>
          <w:lang w:val="en-CA"/>
        </w:rPr>
      </w:pPr>
    </w:p>
    <w:p w14:paraId="36D6DAA2" w14:textId="77777777" w:rsidR="00452CF7" w:rsidRDefault="00452CF7">
      <w:pPr>
        <w:tabs>
          <w:tab w:val="left" w:pos="1440"/>
        </w:tabs>
        <w:spacing w:line="300" w:lineRule="exact"/>
        <w:rPr>
          <w:rFonts w:cs="Arial"/>
          <w:b/>
          <w:sz w:val="23"/>
          <w:szCs w:val="23"/>
          <w:lang w:val="en-CA"/>
        </w:rPr>
      </w:pPr>
    </w:p>
    <w:p w14:paraId="6B8E5071" w14:textId="77777777" w:rsidR="00452CF7" w:rsidRDefault="00452CF7">
      <w:pPr>
        <w:tabs>
          <w:tab w:val="left" w:pos="1440"/>
        </w:tabs>
        <w:spacing w:line="300" w:lineRule="exact"/>
        <w:rPr>
          <w:rFonts w:cs="Arial"/>
          <w:b/>
          <w:sz w:val="23"/>
          <w:szCs w:val="23"/>
          <w:lang w:val="en-CA"/>
        </w:rPr>
      </w:pPr>
    </w:p>
    <w:p w14:paraId="0CD5FFF2" w14:textId="77777777" w:rsidR="000F6B82" w:rsidRDefault="000F6B82">
      <w:pPr>
        <w:tabs>
          <w:tab w:val="left" w:pos="1440"/>
        </w:tabs>
        <w:spacing w:line="300" w:lineRule="exact"/>
        <w:rPr>
          <w:rFonts w:cs="Arial"/>
          <w:b/>
          <w:sz w:val="23"/>
          <w:szCs w:val="23"/>
          <w:lang w:val="en-CA"/>
        </w:rPr>
      </w:pPr>
    </w:p>
    <w:p w14:paraId="48C0D609" w14:textId="77777777" w:rsidR="000F6B82" w:rsidRDefault="000F6B82">
      <w:pPr>
        <w:tabs>
          <w:tab w:val="left" w:pos="1440"/>
        </w:tabs>
        <w:spacing w:line="300" w:lineRule="exact"/>
        <w:rPr>
          <w:rFonts w:cs="Arial"/>
          <w:b/>
          <w:sz w:val="23"/>
          <w:szCs w:val="23"/>
          <w:lang w:val="en-CA"/>
        </w:rPr>
      </w:pPr>
    </w:p>
    <w:p w14:paraId="33D25E18" w14:textId="0385B5AD" w:rsidR="000F6B82" w:rsidRPr="00BE7C67" w:rsidRDefault="000F6B82">
      <w:pPr>
        <w:tabs>
          <w:tab w:val="left" w:pos="1440"/>
        </w:tabs>
        <w:spacing w:line="300" w:lineRule="exact"/>
        <w:rPr>
          <w:rFonts w:cs="Arial"/>
          <w:b/>
          <w:sz w:val="23"/>
          <w:szCs w:val="23"/>
          <w:lang w:val="en-CA"/>
        </w:rPr>
      </w:pPr>
      <w:r w:rsidRPr="000F6B82">
        <w:rPr>
          <w:rFonts w:cs="Arial"/>
          <w:sz w:val="16"/>
          <w:szCs w:val="23"/>
          <w:lang w:val="en-CA"/>
        </w:rPr>
        <w:t>Presented by:</w:t>
      </w:r>
    </w:p>
    <w:p w14:paraId="185C53A2" w14:textId="4E0FC547" w:rsidR="000F6B82" w:rsidRDefault="000F6B82" w:rsidP="000F6B82">
      <w:pPr>
        <w:jc w:val="center"/>
        <w:rPr>
          <w:rFonts w:cs="Arial"/>
          <w:b/>
          <w:sz w:val="23"/>
          <w:szCs w:val="23"/>
          <w:lang w:val="en-CA"/>
        </w:rPr>
      </w:pPr>
      <w:r>
        <w:rPr>
          <w:rFonts w:cs="Arial"/>
          <w:noProof/>
          <w:sz w:val="23"/>
          <w:szCs w:val="23"/>
        </w:rPr>
        <w:drawing>
          <wp:inline distT="0" distB="0" distL="0" distR="0" wp14:anchorId="4E1008A3" wp14:editId="250F98D0">
            <wp:extent cx="5133340" cy="74420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VERSITÉS.png"/>
                    <pic:cNvPicPr/>
                  </pic:nvPicPr>
                  <pic:blipFill>
                    <a:blip r:embed="rId9">
                      <a:extLst>
                        <a:ext uri="{28A0092B-C50C-407E-A947-70E740481C1C}">
                          <a14:useLocalDpi xmlns:a14="http://schemas.microsoft.com/office/drawing/2010/main" val="0"/>
                        </a:ext>
                      </a:extLst>
                    </a:blip>
                    <a:stretch>
                      <a:fillRect/>
                    </a:stretch>
                  </pic:blipFill>
                  <pic:spPr>
                    <a:xfrm>
                      <a:off x="0" y="0"/>
                      <a:ext cx="5245156" cy="760418"/>
                    </a:xfrm>
                    <a:prstGeom prst="rect">
                      <a:avLst/>
                    </a:prstGeom>
                  </pic:spPr>
                </pic:pic>
              </a:graphicData>
            </a:graphic>
          </wp:inline>
        </w:drawing>
      </w:r>
      <w:r>
        <w:rPr>
          <w:rFonts w:cs="Arial"/>
          <w:bCs/>
          <w:sz w:val="23"/>
          <w:szCs w:val="23"/>
          <w:lang w:val="en-CA"/>
        </w:rPr>
        <w:br w:type="page"/>
      </w:r>
    </w:p>
    <w:p w14:paraId="531C2FFD" w14:textId="7B8CD2D5" w:rsidR="007D1C50" w:rsidRPr="004B000B" w:rsidRDefault="007D1C50">
      <w:pPr>
        <w:pStyle w:val="Titre3"/>
        <w:rPr>
          <w:lang w:val="en-CA"/>
        </w:rPr>
      </w:pPr>
      <w:r w:rsidRPr="004B000B">
        <w:rPr>
          <w:lang w:val="en-CA"/>
        </w:rPr>
        <w:lastRenderedPageBreak/>
        <w:t>COURSE OBJECTIVES</w:t>
      </w:r>
    </w:p>
    <w:p w14:paraId="7B69DE3D" w14:textId="77777777" w:rsidR="00C60BE2" w:rsidRPr="004B000B" w:rsidRDefault="00C60BE2" w:rsidP="00C60BE2">
      <w:pPr>
        <w:rPr>
          <w:lang w:val="en-CA"/>
        </w:rPr>
      </w:pPr>
    </w:p>
    <w:p w14:paraId="212B9884" w14:textId="344ABE1A" w:rsidR="009E394E" w:rsidRPr="004B000B" w:rsidRDefault="00EB2F99" w:rsidP="00423112">
      <w:pPr>
        <w:jc w:val="both"/>
        <w:rPr>
          <w:lang w:val="en-CA"/>
        </w:rPr>
      </w:pPr>
      <w:r w:rsidRPr="004B000B">
        <w:rPr>
          <w:shd w:val="clear" w:color="auto" w:fill="FFFFFC"/>
          <w:lang w:val="en-CA"/>
        </w:rPr>
        <w:t xml:space="preserve">Experimental Surgery: The process of surgical innovation and acquisition of hands-on skills necessary to work within a multi-disciplinary team in the creation of a novel, need driven, and marketable prototype used in the care of the surgical patient. </w:t>
      </w:r>
      <w:r w:rsidR="009E394E" w:rsidRPr="004B000B">
        <w:rPr>
          <w:lang w:val="en-CA"/>
        </w:rPr>
        <w:t xml:space="preserve">This is the second of two courses on Surgical Innovation introducing concepts and performing needs analyses </w:t>
      </w:r>
      <w:r w:rsidR="005E3646">
        <w:rPr>
          <w:lang w:val="en-CA"/>
        </w:rPr>
        <w:t xml:space="preserve">right </w:t>
      </w:r>
      <w:r w:rsidR="009E394E" w:rsidRPr="004B000B">
        <w:rPr>
          <w:lang w:val="en-CA"/>
        </w:rPr>
        <w:t xml:space="preserve">through to exploring the entrepreneurial skills needed to launch a start-up company. In this </w:t>
      </w:r>
      <w:r w:rsidR="0083483D" w:rsidRPr="004B000B">
        <w:rPr>
          <w:lang w:val="en-CA"/>
        </w:rPr>
        <w:t>semester</w:t>
      </w:r>
      <w:r w:rsidR="009E394E" w:rsidRPr="004B000B">
        <w:rPr>
          <w:lang w:val="en-CA"/>
        </w:rPr>
        <w:t xml:space="preserve">, </w:t>
      </w:r>
      <w:r w:rsidR="0083483D" w:rsidRPr="004B000B">
        <w:rPr>
          <w:lang w:val="en-CA"/>
        </w:rPr>
        <w:t xml:space="preserve">teams are expected to </w:t>
      </w:r>
      <w:r w:rsidR="005E3646">
        <w:rPr>
          <w:lang w:val="en-CA"/>
        </w:rPr>
        <w:t>create</w:t>
      </w:r>
      <w:r w:rsidR="005E3646" w:rsidRPr="004B000B">
        <w:rPr>
          <w:lang w:val="en-CA"/>
        </w:rPr>
        <w:t xml:space="preserve"> </w:t>
      </w:r>
      <w:r w:rsidR="0083483D" w:rsidRPr="004B000B">
        <w:rPr>
          <w:lang w:val="en-CA"/>
        </w:rPr>
        <w:t xml:space="preserve">a prototype of the </w:t>
      </w:r>
      <w:r w:rsidR="009E394E" w:rsidRPr="004B000B">
        <w:rPr>
          <w:lang w:val="en-CA"/>
        </w:rPr>
        <w:t>solution</w:t>
      </w:r>
      <w:r w:rsidR="005E3646">
        <w:rPr>
          <w:lang w:val="en-CA"/>
        </w:rPr>
        <w:t xml:space="preserve"> as determined in the first course</w:t>
      </w:r>
      <w:r w:rsidR="0083483D" w:rsidRPr="004B000B">
        <w:rPr>
          <w:lang w:val="en-CA"/>
        </w:rPr>
        <w:t xml:space="preserve">, establish and validate the value proposition, </w:t>
      </w:r>
      <w:r w:rsidR="009E394E" w:rsidRPr="004B000B">
        <w:rPr>
          <w:lang w:val="en-CA"/>
        </w:rPr>
        <w:t xml:space="preserve">and </w:t>
      </w:r>
      <w:r w:rsidR="0083483D" w:rsidRPr="004B000B">
        <w:rPr>
          <w:lang w:val="en-CA"/>
        </w:rPr>
        <w:t>present the prototype and business model.</w:t>
      </w:r>
    </w:p>
    <w:p w14:paraId="53AAC855" w14:textId="3A1C991C" w:rsidR="000F6B82" w:rsidRPr="004B000B" w:rsidRDefault="000F6B82" w:rsidP="00C60BE2">
      <w:pPr>
        <w:rPr>
          <w:lang w:val="en-CA"/>
        </w:rPr>
      </w:pPr>
    </w:p>
    <w:p w14:paraId="3919815E" w14:textId="326BC49C" w:rsidR="00C60BE2" w:rsidRPr="00585864" w:rsidRDefault="00C60BE2" w:rsidP="00C60BE2">
      <w:pPr>
        <w:pStyle w:val="Titre3"/>
        <w:rPr>
          <w:lang w:val="en-CA"/>
        </w:rPr>
      </w:pPr>
      <w:r w:rsidRPr="004B000B">
        <w:rPr>
          <w:lang w:val="en-CA"/>
        </w:rPr>
        <w:t>RE</w:t>
      </w:r>
      <w:r w:rsidR="0083483D" w:rsidRPr="004B000B">
        <w:rPr>
          <w:lang w:val="en-CA"/>
        </w:rPr>
        <w:t>COMMENDED</w:t>
      </w:r>
      <w:r w:rsidRPr="004B000B">
        <w:rPr>
          <w:lang w:val="en-CA"/>
        </w:rPr>
        <w:t xml:space="preserve"> </w:t>
      </w:r>
      <w:r w:rsidR="00B42518">
        <w:rPr>
          <w:lang w:val="en-CA"/>
        </w:rPr>
        <w:t>Readings</w:t>
      </w:r>
    </w:p>
    <w:p w14:paraId="77175BFF" w14:textId="77777777" w:rsidR="005E3646" w:rsidRPr="00585864" w:rsidRDefault="005E3646" w:rsidP="00C60BE2">
      <w:pPr>
        <w:rPr>
          <w:lang w:val="en-CA"/>
        </w:rPr>
      </w:pPr>
    </w:p>
    <w:p w14:paraId="21BD6E37" w14:textId="6B62745A" w:rsidR="00A37A53" w:rsidRPr="00585864" w:rsidRDefault="005E3646" w:rsidP="00C60BE2">
      <w:pPr>
        <w:rPr>
          <w:lang w:val="en-CA"/>
        </w:rPr>
      </w:pPr>
      <w:r>
        <w:rPr>
          <w:b/>
          <w:lang w:val="en-CA"/>
        </w:rPr>
        <w:t>Textb</w:t>
      </w:r>
      <w:r w:rsidRPr="004B000B">
        <w:rPr>
          <w:b/>
          <w:lang w:val="en-CA"/>
        </w:rPr>
        <w:t>ook</w:t>
      </w:r>
    </w:p>
    <w:p w14:paraId="31A28B0B" w14:textId="77777777" w:rsidR="005E3646" w:rsidRPr="00585864" w:rsidRDefault="005E3646" w:rsidP="00C60BE2">
      <w:pPr>
        <w:rPr>
          <w:lang w:val="en-CA"/>
        </w:rPr>
      </w:pPr>
    </w:p>
    <w:p w14:paraId="60E71437" w14:textId="10A92BFA" w:rsidR="00BE7C67" w:rsidRPr="004B000B" w:rsidRDefault="00B03992" w:rsidP="00A37A53">
      <w:pPr>
        <w:pStyle w:val="Sansinterligne"/>
        <w:rPr>
          <w:rFonts w:ascii="Times New Roman" w:eastAsia="Times New Roman" w:hAnsi="Times New Roman"/>
          <w:sz w:val="24"/>
          <w:lang w:val="en-CA"/>
        </w:rPr>
      </w:pPr>
      <w:r w:rsidRPr="004B000B">
        <w:rPr>
          <w:rFonts w:eastAsia="Times New Roman"/>
          <w:shd w:val="clear" w:color="auto" w:fill="FFFFFF"/>
          <w:lang w:val="en-CA"/>
        </w:rPr>
        <w:t>Yock P.</w:t>
      </w:r>
      <w:r w:rsidR="00B42518">
        <w:rPr>
          <w:rFonts w:eastAsia="Times New Roman"/>
          <w:shd w:val="clear" w:color="auto" w:fill="FFFFFF"/>
          <w:lang w:val="en-CA"/>
        </w:rPr>
        <w:t>,</w:t>
      </w:r>
      <w:r w:rsidRPr="004B000B">
        <w:rPr>
          <w:rFonts w:eastAsia="Times New Roman"/>
          <w:shd w:val="clear" w:color="auto" w:fill="FFFFFF"/>
          <w:lang w:val="en-CA"/>
        </w:rPr>
        <w:t xml:space="preserve"> Zenios, S.</w:t>
      </w:r>
      <w:r w:rsidR="00B42518">
        <w:rPr>
          <w:rFonts w:eastAsia="Times New Roman"/>
          <w:shd w:val="clear" w:color="auto" w:fill="FFFFFF"/>
          <w:lang w:val="en-CA"/>
        </w:rPr>
        <w:t xml:space="preserve"> and</w:t>
      </w:r>
      <w:r w:rsidR="00BE7C67" w:rsidRPr="004B000B">
        <w:rPr>
          <w:rFonts w:eastAsia="Times New Roman"/>
          <w:shd w:val="clear" w:color="auto" w:fill="FFFFFF"/>
          <w:lang w:val="en-CA"/>
        </w:rPr>
        <w:t xml:space="preserve"> Makower, J</w:t>
      </w:r>
      <w:r w:rsidRPr="004B000B">
        <w:rPr>
          <w:rFonts w:eastAsia="Times New Roman"/>
          <w:shd w:val="clear" w:color="auto" w:fill="FFFFFF"/>
          <w:lang w:val="en-CA"/>
        </w:rPr>
        <w:t xml:space="preserve">. </w:t>
      </w:r>
      <w:r w:rsidR="00BE7C67" w:rsidRPr="004B000B">
        <w:rPr>
          <w:rFonts w:eastAsia="Times New Roman"/>
          <w:shd w:val="clear" w:color="auto" w:fill="FFFFFF"/>
          <w:lang w:val="en-CA"/>
        </w:rPr>
        <w:t>(eds). </w:t>
      </w:r>
      <w:r w:rsidR="00BE7C67" w:rsidRPr="004B000B">
        <w:rPr>
          <w:rFonts w:eastAsia="Times New Roman"/>
          <w:b/>
          <w:bCs/>
          <w:bdr w:val="none" w:sz="0" w:space="0" w:color="auto" w:frame="1"/>
          <w:lang w:val="en-CA"/>
        </w:rPr>
        <w:t>Biodesign: The Process of Innovating New Medical Technologies</w:t>
      </w:r>
      <w:r w:rsidRPr="004B000B">
        <w:rPr>
          <w:rFonts w:eastAsia="Times New Roman"/>
          <w:shd w:val="clear" w:color="auto" w:fill="FFFFFF"/>
          <w:lang w:val="en-CA"/>
        </w:rPr>
        <w:t>, 2</w:t>
      </w:r>
      <w:r w:rsidRPr="004B000B">
        <w:rPr>
          <w:rFonts w:eastAsia="Times New Roman"/>
          <w:shd w:val="clear" w:color="auto" w:fill="FFFFFF"/>
          <w:vertAlign w:val="superscript"/>
          <w:lang w:val="en-CA"/>
        </w:rPr>
        <w:t>nd</w:t>
      </w:r>
      <w:r w:rsidRPr="004B000B">
        <w:rPr>
          <w:rFonts w:eastAsia="Times New Roman"/>
          <w:shd w:val="clear" w:color="auto" w:fill="FFFFFF"/>
          <w:lang w:val="en-CA"/>
        </w:rPr>
        <w:t xml:space="preserve"> edition (Cambridge University Press 2015</w:t>
      </w:r>
      <w:r w:rsidR="00BE7C67" w:rsidRPr="004B000B">
        <w:rPr>
          <w:rFonts w:eastAsia="Times New Roman"/>
          <w:shd w:val="clear" w:color="auto" w:fill="FFFFFF"/>
          <w:lang w:val="en-CA"/>
        </w:rPr>
        <w:t>)</w:t>
      </w:r>
    </w:p>
    <w:p w14:paraId="4941C601" w14:textId="77777777" w:rsidR="007D1C50" w:rsidRPr="004B000B" w:rsidRDefault="007D1C50" w:rsidP="00A37A53">
      <w:pPr>
        <w:pStyle w:val="Sansinterligne"/>
        <w:rPr>
          <w:lang w:val="en-CA"/>
        </w:rPr>
      </w:pPr>
    </w:p>
    <w:p w14:paraId="47D38D28" w14:textId="4EBD1CBD" w:rsidR="008A771C" w:rsidRPr="009E54AF" w:rsidRDefault="00A37A53" w:rsidP="00A37A53">
      <w:pPr>
        <w:pStyle w:val="Sansinterligne"/>
      </w:pPr>
      <w:r w:rsidRPr="009E54AF">
        <w:rPr>
          <w:b/>
        </w:rPr>
        <w:t>Internet content</w:t>
      </w:r>
    </w:p>
    <w:p w14:paraId="0DF3160E" w14:textId="77777777" w:rsidR="00A37A53" w:rsidRPr="009E54AF" w:rsidRDefault="00A37A53" w:rsidP="00A37A53">
      <w:pPr>
        <w:pStyle w:val="Sansinterligne"/>
      </w:pPr>
    </w:p>
    <w:p w14:paraId="48046948" w14:textId="7BA91CA9" w:rsidR="00A37A53" w:rsidRPr="009E54AF" w:rsidRDefault="00E57F0C" w:rsidP="00A37A53">
      <w:pPr>
        <w:pStyle w:val="Sansinterligne"/>
      </w:pPr>
      <w:hyperlink r:id="rId10" w:history="1">
        <w:r w:rsidR="00A37A53" w:rsidRPr="009E54AF">
          <w:rPr>
            <w:rStyle w:val="Lienhypertexte"/>
          </w:rPr>
          <w:t>http://ebiodesign.org/</w:t>
        </w:r>
      </w:hyperlink>
    </w:p>
    <w:p w14:paraId="29F9A832" w14:textId="47B84F6D" w:rsidR="00A37A53" w:rsidRPr="004B000B" w:rsidRDefault="00A37A53" w:rsidP="00A37A53">
      <w:pPr>
        <w:pStyle w:val="Sansinterligne"/>
        <w:rPr>
          <w:lang w:val="en-CA"/>
        </w:rPr>
      </w:pPr>
      <w:r w:rsidRPr="004B000B">
        <w:rPr>
          <w:lang w:val="en-CA"/>
        </w:rPr>
        <w:t>This website is the companion to the 2nd edition of Biodesign: The Process of Innovating Medical Technologies</w:t>
      </w:r>
      <w:r w:rsidR="00B42518">
        <w:rPr>
          <w:lang w:val="en-CA"/>
        </w:rPr>
        <w:t xml:space="preserve">. It </w:t>
      </w:r>
      <w:r w:rsidRPr="004B000B">
        <w:rPr>
          <w:lang w:val="en-CA"/>
        </w:rPr>
        <w:t>provides readers with supplemental content to the textbook. Use the navigation above to access Getting Started</w:t>
      </w:r>
      <w:r w:rsidR="00B42518">
        <w:rPr>
          <w:lang w:val="en-CA"/>
        </w:rPr>
        <w:t xml:space="preserve"> </w:t>
      </w:r>
      <w:r w:rsidRPr="004B000B">
        <w:rPr>
          <w:lang w:val="en-CA"/>
        </w:rPr>
        <w:t xml:space="preserve">sections, videos, and appendices for each chapter; or access complete collections of these resources using the icons </w:t>
      </w:r>
      <w:r w:rsidR="00B42518">
        <w:rPr>
          <w:lang w:val="en-CA"/>
        </w:rPr>
        <w:t>on</w:t>
      </w:r>
      <w:r w:rsidR="00B42518" w:rsidRPr="004B000B">
        <w:rPr>
          <w:lang w:val="en-CA"/>
        </w:rPr>
        <w:t xml:space="preserve"> </w:t>
      </w:r>
      <w:r w:rsidRPr="004B000B">
        <w:rPr>
          <w:lang w:val="en-CA"/>
        </w:rPr>
        <w:t>the</w:t>
      </w:r>
      <w:r w:rsidR="00B42518">
        <w:rPr>
          <w:lang w:val="en-CA"/>
        </w:rPr>
        <w:t xml:space="preserve"> </w:t>
      </w:r>
      <w:r w:rsidRPr="004B000B">
        <w:rPr>
          <w:lang w:val="en-CA"/>
        </w:rPr>
        <w:t>right</w:t>
      </w:r>
      <w:r w:rsidR="00B42518">
        <w:rPr>
          <w:lang w:val="en-CA"/>
        </w:rPr>
        <w:t>-hand side</w:t>
      </w:r>
      <w:r w:rsidRPr="004B000B">
        <w:rPr>
          <w:lang w:val="en-CA"/>
        </w:rPr>
        <w:t>.</w:t>
      </w:r>
    </w:p>
    <w:p w14:paraId="4B131825" w14:textId="77777777" w:rsidR="00423112" w:rsidRPr="004B000B" w:rsidRDefault="00423112" w:rsidP="00A37A53">
      <w:pPr>
        <w:pStyle w:val="Sansinterligne"/>
        <w:rPr>
          <w:lang w:val="en-CA"/>
        </w:rPr>
      </w:pPr>
    </w:p>
    <w:p w14:paraId="46F6BFB1" w14:textId="188EE7D5" w:rsidR="003C3715" w:rsidRPr="004B000B" w:rsidRDefault="003C3715" w:rsidP="003C3715">
      <w:pPr>
        <w:pStyle w:val="Titre3"/>
        <w:rPr>
          <w:lang w:val="en-CA"/>
        </w:rPr>
      </w:pPr>
      <w:r w:rsidRPr="004B000B">
        <w:rPr>
          <w:lang w:val="en-CA"/>
        </w:rPr>
        <w:t xml:space="preserve">REQUIRED </w:t>
      </w:r>
      <w:r w:rsidR="0083483D" w:rsidRPr="004B000B">
        <w:rPr>
          <w:lang w:val="en-CA"/>
        </w:rPr>
        <w:t>MATERIAL</w:t>
      </w:r>
    </w:p>
    <w:p w14:paraId="4C72DA3B" w14:textId="77777777" w:rsidR="0083483D" w:rsidRPr="004B000B" w:rsidRDefault="0083483D" w:rsidP="00A37A53">
      <w:pPr>
        <w:pStyle w:val="Retraitcorpsdetexte"/>
        <w:spacing w:line="240" w:lineRule="auto"/>
      </w:pPr>
    </w:p>
    <w:p w14:paraId="1342FE78" w14:textId="1D58CD40" w:rsidR="00A37A53" w:rsidRDefault="00097C7E" w:rsidP="00926A91">
      <w:pPr>
        <w:pStyle w:val="Retraitcorpsdetexte"/>
        <w:spacing w:line="240" w:lineRule="auto"/>
        <w:ind w:left="0" w:firstLine="0"/>
      </w:pPr>
      <w:r>
        <w:t xml:space="preserve">Prototype development may require </w:t>
      </w:r>
      <w:r w:rsidR="00926A91">
        <w:t>financial outlay by students. Please bring your estimated expenses to the course coordinator, and save all original materials receipts. Some funds are available to help defray these costs.</w:t>
      </w:r>
    </w:p>
    <w:p w14:paraId="4BAF4891" w14:textId="77777777" w:rsidR="00585864" w:rsidRPr="004B000B" w:rsidRDefault="00585864" w:rsidP="00926A91">
      <w:pPr>
        <w:pStyle w:val="Retraitcorpsdetexte"/>
        <w:spacing w:line="240" w:lineRule="auto"/>
        <w:ind w:left="0" w:firstLine="0"/>
      </w:pPr>
    </w:p>
    <w:p w14:paraId="7745CB4C" w14:textId="1D4FC9AF" w:rsidR="00585864" w:rsidRPr="004B000B" w:rsidRDefault="00585864" w:rsidP="00585864">
      <w:pPr>
        <w:pStyle w:val="Titre3"/>
        <w:rPr>
          <w:lang w:val="en-CA"/>
        </w:rPr>
      </w:pPr>
      <w:r>
        <w:rPr>
          <w:lang w:val="en-CA"/>
        </w:rPr>
        <w:t>WORK STATIONS</w:t>
      </w:r>
    </w:p>
    <w:p w14:paraId="4B950A3C" w14:textId="77777777" w:rsidR="00585864" w:rsidRPr="004B000B" w:rsidRDefault="00585864" w:rsidP="00585864">
      <w:pPr>
        <w:pStyle w:val="Retraitcorpsdetexte"/>
        <w:spacing w:line="240" w:lineRule="auto"/>
      </w:pPr>
    </w:p>
    <w:p w14:paraId="2049E7DB" w14:textId="1DFD9D01" w:rsidR="00585864" w:rsidRPr="009E54AF" w:rsidRDefault="00585864" w:rsidP="00585864">
      <w:pPr>
        <w:rPr>
          <w:lang w:val="en-US"/>
        </w:rPr>
      </w:pPr>
      <w:r w:rsidRPr="009E54AF">
        <w:rPr>
          <w:color w:val="404040"/>
          <w:szCs w:val="21"/>
          <w:lang w:val="en-US"/>
        </w:rPr>
        <w:t xml:space="preserve">Space is available at the McGill Steinberg Centre for Simulation and Interactive Learning, for team work in prototype development. Please contact Philippe Legault, </w:t>
      </w:r>
      <w:r w:rsidRPr="009E54AF">
        <w:rPr>
          <w:color w:val="595959"/>
          <w:szCs w:val="21"/>
          <w:lang w:val="en-US"/>
        </w:rPr>
        <w:t>Operations</w:t>
      </w:r>
      <w:r w:rsidRPr="009E54AF">
        <w:rPr>
          <w:color w:val="404040"/>
          <w:szCs w:val="21"/>
          <w:lang w:val="en-US"/>
        </w:rPr>
        <w:t xml:space="preserve"> Manager at the Simulation Centre, to book space for your group: email </w:t>
      </w:r>
      <w:hyperlink r:id="rId11" w:history="1">
        <w:r w:rsidRPr="009E54AF">
          <w:rPr>
            <w:rStyle w:val="Lienhypertexte"/>
            <w:szCs w:val="21"/>
            <w:lang w:val="en-US"/>
          </w:rPr>
          <w:t>Philippe.legault@mcgill.ca</w:t>
        </w:r>
      </w:hyperlink>
      <w:r w:rsidRPr="009E54AF">
        <w:rPr>
          <w:color w:val="404040"/>
          <w:szCs w:val="21"/>
          <w:lang w:val="en-US"/>
        </w:rPr>
        <w:t xml:space="preserve"> or call 514-398-3029. Students are asked to respect booked times, and are encouraged to book blocks of time </w:t>
      </w:r>
      <w:ins w:id="0" w:author="Surgical Research Administrator" w:date="2018-01-08T14:49:00Z">
        <w:r w:rsidR="0056418A" w:rsidRPr="009E54AF">
          <w:rPr>
            <w:color w:val="404040"/>
            <w:szCs w:val="21"/>
            <w:lang w:val="en-US"/>
          </w:rPr>
          <w:t xml:space="preserve">well in advance, </w:t>
        </w:r>
      </w:ins>
      <w:r w:rsidRPr="009E54AF">
        <w:rPr>
          <w:color w:val="404040"/>
          <w:szCs w:val="21"/>
          <w:lang w:val="en-US"/>
        </w:rPr>
        <w:t>according to team schedules.</w:t>
      </w:r>
    </w:p>
    <w:p w14:paraId="5919A899" w14:textId="3BD816AC" w:rsidR="0083483D" w:rsidRPr="004B000B" w:rsidRDefault="0083483D" w:rsidP="00585864">
      <w:pPr>
        <w:pStyle w:val="Retraitcorpsdetexte"/>
        <w:spacing w:line="240" w:lineRule="auto"/>
        <w:ind w:left="0" w:firstLine="0"/>
      </w:pPr>
    </w:p>
    <w:p w14:paraId="6BEAA9B6" w14:textId="36922560" w:rsidR="00423112" w:rsidRPr="004B000B" w:rsidRDefault="00423112">
      <w:pPr>
        <w:rPr>
          <w:lang w:val="en-CA"/>
        </w:rPr>
      </w:pPr>
      <w:r w:rsidRPr="004B000B">
        <w:rPr>
          <w:lang w:val="en-CA"/>
        </w:rPr>
        <w:br w:type="page"/>
      </w:r>
    </w:p>
    <w:p w14:paraId="7B55EF9F" w14:textId="77777777" w:rsidR="007D1C50" w:rsidRPr="004B000B" w:rsidRDefault="007D1C50">
      <w:pPr>
        <w:pStyle w:val="Titre3"/>
        <w:rPr>
          <w:lang w:val="en-CA"/>
        </w:rPr>
      </w:pPr>
      <w:r w:rsidRPr="004B000B">
        <w:rPr>
          <w:lang w:val="en-CA"/>
        </w:rPr>
        <w:lastRenderedPageBreak/>
        <w:t>EVALUATION PROCEDURE</w:t>
      </w:r>
    </w:p>
    <w:p w14:paraId="2AD6B01B" w14:textId="77777777" w:rsidR="007D1C50" w:rsidRPr="004B000B" w:rsidRDefault="007D1C50">
      <w:pPr>
        <w:rPr>
          <w:rFonts w:cs="Arial"/>
          <w:sz w:val="23"/>
          <w:szCs w:val="23"/>
          <w:lang w:val="en-CA"/>
        </w:rPr>
      </w:pPr>
    </w:p>
    <w:p w14:paraId="1109190E" w14:textId="219E153A" w:rsidR="00904E59" w:rsidRDefault="007D1C50" w:rsidP="006A399E">
      <w:pPr>
        <w:rPr>
          <w:lang w:val="en-CA"/>
        </w:rPr>
      </w:pPr>
      <w:r w:rsidRPr="004B000B">
        <w:rPr>
          <w:lang w:val="en-CA"/>
        </w:rPr>
        <w:t>Students will be expected to be prepared for class</w:t>
      </w:r>
      <w:r w:rsidR="00B42518">
        <w:rPr>
          <w:lang w:val="en-CA"/>
        </w:rPr>
        <w:t>es</w:t>
      </w:r>
      <w:r w:rsidRPr="004B000B">
        <w:rPr>
          <w:lang w:val="en-CA"/>
        </w:rPr>
        <w:t xml:space="preserve"> and to participate in </w:t>
      </w:r>
      <w:r w:rsidR="00216DF9" w:rsidRPr="004B000B">
        <w:rPr>
          <w:lang w:val="en-CA"/>
        </w:rPr>
        <w:t xml:space="preserve">all </w:t>
      </w:r>
      <w:r w:rsidRPr="004B000B">
        <w:rPr>
          <w:lang w:val="en-CA"/>
        </w:rPr>
        <w:t xml:space="preserve">class discussions. </w:t>
      </w:r>
      <w:r w:rsidR="00216DF9" w:rsidRPr="004B000B">
        <w:rPr>
          <w:lang w:val="en-CA"/>
        </w:rPr>
        <w:t>Your f</w:t>
      </w:r>
      <w:r w:rsidR="0069471D" w:rsidRPr="004B000B">
        <w:rPr>
          <w:lang w:val="en-CA"/>
        </w:rPr>
        <w:t>inal grade will be comprised of:</w:t>
      </w:r>
    </w:p>
    <w:p w14:paraId="4A3D02B7" w14:textId="77777777" w:rsidR="00B42518" w:rsidRPr="00585864" w:rsidRDefault="00B42518" w:rsidP="006A399E">
      <w:pPr>
        <w:rPr>
          <w:sz w:val="18"/>
          <w:szCs w:val="18"/>
          <w:lang w:val="en-CA"/>
        </w:rPr>
      </w:pPr>
    </w:p>
    <w:tbl>
      <w:tblPr>
        <w:tblStyle w:val="TableauGrille1Clair"/>
        <w:tblW w:w="0" w:type="auto"/>
        <w:jc w:val="center"/>
        <w:tblLook w:val="04A0" w:firstRow="1" w:lastRow="0" w:firstColumn="1" w:lastColumn="0" w:noHBand="0" w:noVBand="1"/>
      </w:tblPr>
      <w:tblGrid>
        <w:gridCol w:w="5673"/>
        <w:gridCol w:w="2160"/>
        <w:gridCol w:w="1043"/>
      </w:tblGrid>
      <w:tr w:rsidR="00C60BE2" w:rsidRPr="004B000B" w14:paraId="661F4170" w14:textId="77777777" w:rsidTr="00CA01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3" w:type="dxa"/>
          </w:tcPr>
          <w:p w14:paraId="2512F293" w14:textId="77777777" w:rsidR="00C60BE2" w:rsidRPr="004B000B" w:rsidRDefault="00C60BE2" w:rsidP="00150768">
            <w:pPr>
              <w:jc w:val="left"/>
              <w:rPr>
                <w:b w:val="0"/>
                <w:sz w:val="24"/>
                <w:lang w:val="en-CA"/>
              </w:rPr>
            </w:pPr>
            <w:r w:rsidRPr="004B000B">
              <w:rPr>
                <w:sz w:val="24"/>
                <w:lang w:val="en-CA"/>
              </w:rPr>
              <w:t>Item</w:t>
            </w:r>
          </w:p>
        </w:tc>
        <w:tc>
          <w:tcPr>
            <w:tcW w:w="2160" w:type="dxa"/>
          </w:tcPr>
          <w:p w14:paraId="62F0A5A0" w14:textId="77777777" w:rsidR="00C60BE2" w:rsidRPr="004B000B" w:rsidRDefault="00C60BE2" w:rsidP="002B34B8">
            <w:pPr>
              <w:cnfStyle w:val="100000000000" w:firstRow="1" w:lastRow="0" w:firstColumn="0" w:lastColumn="0" w:oddVBand="0" w:evenVBand="0" w:oddHBand="0" w:evenHBand="0" w:firstRowFirstColumn="0" w:firstRowLastColumn="0" w:lastRowFirstColumn="0" w:lastRowLastColumn="0"/>
              <w:rPr>
                <w:b w:val="0"/>
                <w:sz w:val="24"/>
                <w:lang w:val="en-CA"/>
              </w:rPr>
            </w:pPr>
            <w:r w:rsidRPr="004B000B">
              <w:rPr>
                <w:sz w:val="24"/>
                <w:lang w:val="en-CA"/>
              </w:rPr>
              <w:t>Due date</w:t>
            </w:r>
          </w:p>
        </w:tc>
        <w:tc>
          <w:tcPr>
            <w:tcW w:w="1043" w:type="dxa"/>
          </w:tcPr>
          <w:p w14:paraId="450EDC1E" w14:textId="77777777" w:rsidR="00C60BE2" w:rsidRPr="004B000B" w:rsidRDefault="00C60BE2" w:rsidP="002B34B8">
            <w:pPr>
              <w:cnfStyle w:val="100000000000" w:firstRow="1" w:lastRow="0" w:firstColumn="0" w:lastColumn="0" w:oddVBand="0" w:evenVBand="0" w:oddHBand="0" w:evenHBand="0" w:firstRowFirstColumn="0" w:firstRowLastColumn="0" w:lastRowFirstColumn="0" w:lastRowLastColumn="0"/>
              <w:rPr>
                <w:b w:val="0"/>
                <w:sz w:val="24"/>
                <w:lang w:val="en-CA"/>
              </w:rPr>
            </w:pPr>
            <w:r w:rsidRPr="004B000B">
              <w:rPr>
                <w:sz w:val="24"/>
                <w:lang w:val="en-CA"/>
              </w:rPr>
              <w:t>Weight</w:t>
            </w:r>
          </w:p>
        </w:tc>
      </w:tr>
      <w:tr w:rsidR="00C60BE2" w:rsidRPr="004B000B" w14:paraId="1EFE73C4" w14:textId="77777777" w:rsidTr="00CA014D">
        <w:trPr>
          <w:jc w:val="center"/>
        </w:trPr>
        <w:tc>
          <w:tcPr>
            <w:cnfStyle w:val="001000000000" w:firstRow="0" w:lastRow="0" w:firstColumn="1" w:lastColumn="0" w:oddVBand="0" w:evenVBand="0" w:oddHBand="0" w:evenHBand="0" w:firstRowFirstColumn="0" w:firstRowLastColumn="0" w:lastRowFirstColumn="0" w:lastRowLastColumn="0"/>
            <w:tcW w:w="5673" w:type="dxa"/>
          </w:tcPr>
          <w:p w14:paraId="52E12A62" w14:textId="25B5D4F6" w:rsidR="00C60BE2" w:rsidRPr="004B000B" w:rsidRDefault="00C60BE2" w:rsidP="00423112">
            <w:pPr>
              <w:jc w:val="left"/>
              <w:rPr>
                <w:b w:val="0"/>
                <w:lang w:val="en-CA"/>
              </w:rPr>
            </w:pPr>
            <w:r w:rsidRPr="004B000B">
              <w:rPr>
                <w:b w:val="0"/>
                <w:lang w:val="en-CA"/>
              </w:rPr>
              <w:t xml:space="preserve">Attendance and participation </w:t>
            </w:r>
            <w:r w:rsidR="00EB2F99" w:rsidRPr="004B000B">
              <w:rPr>
                <w:b w:val="0"/>
                <w:lang w:val="en-CA"/>
              </w:rPr>
              <w:t>–</w:t>
            </w:r>
            <w:r w:rsidR="00B42518">
              <w:rPr>
                <w:b w:val="0"/>
                <w:lang w:val="en-CA"/>
              </w:rPr>
              <w:t xml:space="preserve"> </w:t>
            </w:r>
            <w:r w:rsidR="001870EB" w:rsidRPr="004B000B">
              <w:rPr>
                <w:b w:val="0"/>
                <w:lang w:val="en-CA"/>
              </w:rPr>
              <w:t>winter</w:t>
            </w:r>
            <w:r w:rsidR="00EB2F99" w:rsidRPr="004B000B">
              <w:rPr>
                <w:b w:val="0"/>
                <w:lang w:val="en-CA"/>
              </w:rPr>
              <w:t xml:space="preserve"> </w:t>
            </w:r>
            <w:r w:rsidR="00462A81">
              <w:rPr>
                <w:b w:val="0"/>
                <w:lang w:val="en-CA"/>
              </w:rPr>
              <w:t xml:space="preserve"> </w:t>
            </w:r>
            <w:ins w:id="1" w:author="Surgical Research Administrator" w:date="2018-01-08T14:47:00Z">
              <w:r w:rsidR="00E83668">
                <w:rPr>
                  <w:b w:val="0"/>
                  <w:lang w:val="en-CA"/>
                </w:rPr>
                <w:sym w:font="Wingdings" w:char="F0F0"/>
              </w:r>
            </w:ins>
            <w:r w:rsidR="00EB2F99" w:rsidRPr="004B000B">
              <w:rPr>
                <w:b w:val="0"/>
                <w:lang w:val="en-CA"/>
              </w:rPr>
              <w:t xml:space="preserve"> </w:t>
            </w:r>
            <w:r w:rsidR="0060090F" w:rsidRPr="004B000B">
              <w:rPr>
                <w:b w:val="0"/>
                <w:lang w:val="en-CA"/>
              </w:rPr>
              <w:t>10</w:t>
            </w:r>
            <w:r w:rsidR="00EB2F99" w:rsidRPr="004B000B">
              <w:rPr>
                <w:b w:val="0"/>
                <w:lang w:val="en-CA"/>
              </w:rPr>
              <w:t>%</w:t>
            </w:r>
          </w:p>
          <w:p w14:paraId="581E5E05" w14:textId="7FF88CCE" w:rsidR="00EB2F99" w:rsidRPr="004B000B" w:rsidRDefault="00EB2F99" w:rsidP="00E83668">
            <w:pPr>
              <w:jc w:val="left"/>
              <w:rPr>
                <w:b w:val="0"/>
                <w:lang w:val="en-CA"/>
              </w:rPr>
            </w:pPr>
            <w:r w:rsidRPr="004B000B">
              <w:rPr>
                <w:b w:val="0"/>
                <w:lang w:val="en-CA"/>
              </w:rPr>
              <w:t xml:space="preserve">Peer evaluation (multiplicative) </w:t>
            </w:r>
            <w:r w:rsidR="00462A81">
              <w:rPr>
                <w:b w:val="0"/>
                <w:lang w:val="en-CA"/>
              </w:rPr>
              <w:t xml:space="preserve"> </w:t>
            </w:r>
            <w:ins w:id="2" w:author="Surgical Research Administrator" w:date="2018-01-08T14:47:00Z">
              <w:r w:rsidR="00E83668">
                <w:rPr>
                  <w:b w:val="0"/>
                  <w:lang w:val="en-CA"/>
                </w:rPr>
                <w:sym w:font="Wingdings" w:char="F0F0"/>
              </w:r>
            </w:ins>
            <w:r w:rsidR="00462A81">
              <w:rPr>
                <w:b w:val="0"/>
                <w:lang w:val="en-CA"/>
              </w:rPr>
              <w:t xml:space="preserve"> </w:t>
            </w:r>
            <w:r w:rsidR="009C6C06" w:rsidRPr="004B000B">
              <w:rPr>
                <w:b w:val="0"/>
                <w:lang w:val="en-CA"/>
              </w:rPr>
              <w:t>5</w:t>
            </w:r>
            <w:r w:rsidRPr="004B000B">
              <w:rPr>
                <w:b w:val="0"/>
                <w:lang w:val="en-CA"/>
              </w:rPr>
              <w:t>%</w:t>
            </w:r>
          </w:p>
        </w:tc>
        <w:tc>
          <w:tcPr>
            <w:tcW w:w="2160" w:type="dxa"/>
          </w:tcPr>
          <w:p w14:paraId="2009DB15" w14:textId="77777777" w:rsidR="00C60BE2" w:rsidRPr="004B000B" w:rsidRDefault="00C60BE2" w:rsidP="00423112">
            <w:pPr>
              <w:cnfStyle w:val="000000000000" w:firstRow="0" w:lastRow="0" w:firstColumn="0" w:lastColumn="0" w:oddVBand="0" w:evenVBand="0" w:oddHBand="0" w:evenHBand="0" w:firstRowFirstColumn="0" w:firstRowLastColumn="0" w:lastRowFirstColumn="0" w:lastRowLastColumn="0"/>
              <w:rPr>
                <w:lang w:val="en-CA"/>
              </w:rPr>
            </w:pPr>
          </w:p>
        </w:tc>
        <w:tc>
          <w:tcPr>
            <w:tcW w:w="1043" w:type="dxa"/>
          </w:tcPr>
          <w:p w14:paraId="3526725F" w14:textId="385FA492" w:rsidR="00C60BE2" w:rsidRPr="004B000B" w:rsidRDefault="00083A94" w:rsidP="00423112">
            <w:pPr>
              <w:cnfStyle w:val="000000000000" w:firstRow="0" w:lastRow="0" w:firstColumn="0" w:lastColumn="0" w:oddVBand="0" w:evenVBand="0" w:oddHBand="0" w:evenHBand="0" w:firstRowFirstColumn="0" w:firstRowLastColumn="0" w:lastRowFirstColumn="0" w:lastRowLastColumn="0"/>
              <w:rPr>
                <w:lang w:val="en-CA"/>
              </w:rPr>
            </w:pPr>
            <w:r w:rsidRPr="004B000B">
              <w:rPr>
                <w:lang w:val="en-CA"/>
              </w:rPr>
              <w:t>1</w:t>
            </w:r>
            <w:r w:rsidR="0060090F" w:rsidRPr="004B000B">
              <w:rPr>
                <w:lang w:val="en-CA"/>
              </w:rPr>
              <w:t>5</w:t>
            </w:r>
            <w:r w:rsidR="00C60BE2" w:rsidRPr="004B000B">
              <w:rPr>
                <w:lang w:val="en-CA"/>
              </w:rPr>
              <w:t>%</w:t>
            </w:r>
          </w:p>
        </w:tc>
      </w:tr>
      <w:tr w:rsidR="00BB16EA" w:rsidRPr="004B000B" w14:paraId="0F882DD9" w14:textId="77777777" w:rsidTr="00CA014D">
        <w:trPr>
          <w:jc w:val="center"/>
        </w:trPr>
        <w:tc>
          <w:tcPr>
            <w:cnfStyle w:val="001000000000" w:firstRow="0" w:lastRow="0" w:firstColumn="1" w:lastColumn="0" w:oddVBand="0" w:evenVBand="0" w:oddHBand="0" w:evenHBand="0" w:firstRowFirstColumn="0" w:firstRowLastColumn="0" w:lastRowFirstColumn="0" w:lastRowLastColumn="0"/>
            <w:tcW w:w="5673" w:type="dxa"/>
          </w:tcPr>
          <w:p w14:paraId="3FA49407" w14:textId="4EC562F0" w:rsidR="00BB16EA" w:rsidRPr="004B000B" w:rsidRDefault="00926A91" w:rsidP="00423112">
            <w:pPr>
              <w:jc w:val="left"/>
              <w:rPr>
                <w:b w:val="0"/>
                <w:lang w:val="en-CA"/>
              </w:rPr>
            </w:pPr>
            <w:r>
              <w:rPr>
                <w:b w:val="0"/>
                <w:lang w:val="en-CA"/>
              </w:rPr>
              <w:t>C</w:t>
            </w:r>
            <w:r w:rsidR="00097C7E">
              <w:rPr>
                <w:b w:val="0"/>
                <w:lang w:val="en-CA"/>
              </w:rPr>
              <w:t>oncept development</w:t>
            </w:r>
            <w:r>
              <w:rPr>
                <w:b w:val="0"/>
                <w:lang w:val="en-CA"/>
              </w:rPr>
              <w:t xml:space="preserve">/prototype </w:t>
            </w:r>
            <w:r w:rsidR="00BB16EA" w:rsidRPr="004B000B">
              <w:rPr>
                <w:b w:val="0"/>
                <w:lang w:val="en-CA"/>
              </w:rPr>
              <w:t>check 1</w:t>
            </w:r>
          </w:p>
        </w:tc>
        <w:tc>
          <w:tcPr>
            <w:tcW w:w="2160" w:type="dxa"/>
          </w:tcPr>
          <w:p w14:paraId="27CFA224" w14:textId="1BEB36FC" w:rsidR="00BB16EA" w:rsidRPr="004B000B" w:rsidRDefault="00BB16EA" w:rsidP="00423112">
            <w:pPr>
              <w:cnfStyle w:val="000000000000" w:firstRow="0" w:lastRow="0" w:firstColumn="0" w:lastColumn="0" w:oddVBand="0" w:evenVBand="0" w:oddHBand="0" w:evenHBand="0" w:firstRowFirstColumn="0" w:firstRowLastColumn="0" w:lastRowFirstColumn="0" w:lastRowLastColumn="0"/>
              <w:rPr>
                <w:lang w:val="en-CA"/>
              </w:rPr>
            </w:pPr>
          </w:p>
        </w:tc>
        <w:tc>
          <w:tcPr>
            <w:tcW w:w="1043" w:type="dxa"/>
            <w:vMerge w:val="restart"/>
          </w:tcPr>
          <w:p w14:paraId="638C117F" w14:textId="35AFF7D8" w:rsidR="00BB16EA" w:rsidRPr="004B000B" w:rsidRDefault="000408A9">
            <w:pPr>
              <w:cnfStyle w:val="000000000000" w:firstRow="0" w:lastRow="0" w:firstColumn="0" w:lastColumn="0" w:oddVBand="0" w:evenVBand="0" w:oddHBand="0" w:evenHBand="0" w:firstRowFirstColumn="0" w:firstRowLastColumn="0" w:lastRowFirstColumn="0" w:lastRowLastColumn="0"/>
              <w:rPr>
                <w:lang w:val="en-CA"/>
              </w:rPr>
            </w:pPr>
            <w:ins w:id="3" w:author="Surgical Research Administrator" w:date="2018-01-08T14:36:00Z">
              <w:r>
                <w:rPr>
                  <w:lang w:val="en-CA"/>
                </w:rPr>
                <w:t>1</w:t>
              </w:r>
            </w:ins>
            <w:r w:rsidR="00BB16EA">
              <w:rPr>
                <w:lang w:val="en-CA"/>
              </w:rPr>
              <w:t>0%</w:t>
            </w:r>
          </w:p>
        </w:tc>
      </w:tr>
      <w:tr w:rsidR="00BB16EA" w:rsidRPr="004B000B" w14:paraId="567CCFF6" w14:textId="77777777" w:rsidTr="00CA014D">
        <w:trPr>
          <w:jc w:val="center"/>
        </w:trPr>
        <w:tc>
          <w:tcPr>
            <w:cnfStyle w:val="001000000000" w:firstRow="0" w:lastRow="0" w:firstColumn="1" w:lastColumn="0" w:oddVBand="0" w:evenVBand="0" w:oddHBand="0" w:evenHBand="0" w:firstRowFirstColumn="0" w:firstRowLastColumn="0" w:lastRowFirstColumn="0" w:lastRowLastColumn="0"/>
            <w:tcW w:w="5673" w:type="dxa"/>
          </w:tcPr>
          <w:p w14:paraId="675C18FF" w14:textId="0FA2D792" w:rsidR="00BB16EA" w:rsidRPr="004B000B" w:rsidRDefault="00926A91" w:rsidP="00B118F5">
            <w:pPr>
              <w:jc w:val="left"/>
              <w:rPr>
                <w:b w:val="0"/>
                <w:lang w:val="en-CA"/>
              </w:rPr>
            </w:pPr>
            <w:r>
              <w:rPr>
                <w:b w:val="0"/>
                <w:lang w:val="en-CA"/>
              </w:rPr>
              <w:t xml:space="preserve">Concept development/prototype </w:t>
            </w:r>
            <w:r w:rsidR="00BB16EA" w:rsidRPr="004B000B">
              <w:rPr>
                <w:b w:val="0"/>
                <w:lang w:val="en-CA"/>
              </w:rPr>
              <w:t>check 2</w:t>
            </w:r>
          </w:p>
        </w:tc>
        <w:tc>
          <w:tcPr>
            <w:tcW w:w="2160" w:type="dxa"/>
          </w:tcPr>
          <w:p w14:paraId="5337CBB2" w14:textId="59CE73DD" w:rsidR="00BB16EA" w:rsidRPr="004B000B" w:rsidRDefault="00BB16EA" w:rsidP="00423112">
            <w:pPr>
              <w:cnfStyle w:val="000000000000" w:firstRow="0" w:lastRow="0" w:firstColumn="0" w:lastColumn="0" w:oddVBand="0" w:evenVBand="0" w:oddHBand="0" w:evenHBand="0" w:firstRowFirstColumn="0" w:firstRowLastColumn="0" w:lastRowFirstColumn="0" w:lastRowLastColumn="0"/>
              <w:rPr>
                <w:lang w:val="en-CA"/>
              </w:rPr>
            </w:pPr>
          </w:p>
        </w:tc>
        <w:tc>
          <w:tcPr>
            <w:tcW w:w="1043" w:type="dxa"/>
            <w:vMerge/>
          </w:tcPr>
          <w:p w14:paraId="1E8E5C6F" w14:textId="4CBA680A" w:rsidR="00BB16EA" w:rsidRPr="004B000B" w:rsidRDefault="00BB16EA" w:rsidP="00423112">
            <w:pPr>
              <w:cnfStyle w:val="000000000000" w:firstRow="0" w:lastRow="0" w:firstColumn="0" w:lastColumn="0" w:oddVBand="0" w:evenVBand="0" w:oddHBand="0" w:evenHBand="0" w:firstRowFirstColumn="0" w:firstRowLastColumn="0" w:lastRowFirstColumn="0" w:lastRowLastColumn="0"/>
              <w:rPr>
                <w:lang w:val="en-CA"/>
              </w:rPr>
            </w:pPr>
          </w:p>
        </w:tc>
      </w:tr>
      <w:tr w:rsidR="00BB16EA" w:rsidRPr="004B000B" w14:paraId="19C49DE1" w14:textId="77777777" w:rsidTr="00CA014D">
        <w:trPr>
          <w:jc w:val="center"/>
        </w:trPr>
        <w:tc>
          <w:tcPr>
            <w:cnfStyle w:val="001000000000" w:firstRow="0" w:lastRow="0" w:firstColumn="1" w:lastColumn="0" w:oddVBand="0" w:evenVBand="0" w:oddHBand="0" w:evenHBand="0" w:firstRowFirstColumn="0" w:firstRowLastColumn="0" w:lastRowFirstColumn="0" w:lastRowLastColumn="0"/>
            <w:tcW w:w="5673" w:type="dxa"/>
          </w:tcPr>
          <w:p w14:paraId="5C899EF4" w14:textId="7534C7A4" w:rsidR="00BB16EA" w:rsidRPr="004B000B" w:rsidRDefault="00926A91" w:rsidP="00423112">
            <w:pPr>
              <w:jc w:val="left"/>
              <w:rPr>
                <w:b w:val="0"/>
                <w:lang w:val="en-CA"/>
              </w:rPr>
            </w:pPr>
            <w:r>
              <w:rPr>
                <w:b w:val="0"/>
                <w:lang w:val="en-CA"/>
              </w:rPr>
              <w:t xml:space="preserve">Concept development/prototype </w:t>
            </w:r>
            <w:r w:rsidR="00BB16EA" w:rsidRPr="004B000B">
              <w:rPr>
                <w:b w:val="0"/>
                <w:lang w:val="en-CA"/>
              </w:rPr>
              <w:t>check 3</w:t>
            </w:r>
          </w:p>
        </w:tc>
        <w:tc>
          <w:tcPr>
            <w:tcW w:w="2160" w:type="dxa"/>
          </w:tcPr>
          <w:p w14:paraId="26A3D919" w14:textId="0A1AEEB6" w:rsidR="00BB16EA" w:rsidRPr="004B000B" w:rsidRDefault="00BB16EA" w:rsidP="00423112">
            <w:pPr>
              <w:cnfStyle w:val="000000000000" w:firstRow="0" w:lastRow="0" w:firstColumn="0" w:lastColumn="0" w:oddVBand="0" w:evenVBand="0" w:oddHBand="0" w:evenHBand="0" w:firstRowFirstColumn="0" w:firstRowLastColumn="0" w:lastRowFirstColumn="0" w:lastRowLastColumn="0"/>
              <w:rPr>
                <w:lang w:val="en-CA"/>
              </w:rPr>
            </w:pPr>
          </w:p>
        </w:tc>
        <w:tc>
          <w:tcPr>
            <w:tcW w:w="1043" w:type="dxa"/>
            <w:vMerge/>
          </w:tcPr>
          <w:p w14:paraId="76CC617B" w14:textId="3DD7B575" w:rsidR="00BB16EA" w:rsidRPr="004B000B" w:rsidRDefault="00BB16EA" w:rsidP="00423112">
            <w:pPr>
              <w:cnfStyle w:val="000000000000" w:firstRow="0" w:lastRow="0" w:firstColumn="0" w:lastColumn="0" w:oddVBand="0" w:evenVBand="0" w:oddHBand="0" w:evenHBand="0" w:firstRowFirstColumn="0" w:firstRowLastColumn="0" w:lastRowFirstColumn="0" w:lastRowLastColumn="0"/>
              <w:rPr>
                <w:lang w:val="en-CA"/>
              </w:rPr>
            </w:pPr>
          </w:p>
        </w:tc>
      </w:tr>
      <w:tr w:rsidR="006E2609" w:rsidRPr="004B000B" w14:paraId="2FA7AD9D" w14:textId="77777777" w:rsidTr="00CA014D">
        <w:trPr>
          <w:jc w:val="center"/>
        </w:trPr>
        <w:tc>
          <w:tcPr>
            <w:cnfStyle w:val="001000000000" w:firstRow="0" w:lastRow="0" w:firstColumn="1" w:lastColumn="0" w:oddVBand="0" w:evenVBand="0" w:oddHBand="0" w:evenHBand="0" w:firstRowFirstColumn="0" w:firstRowLastColumn="0" w:lastRowFirstColumn="0" w:lastRowLastColumn="0"/>
            <w:tcW w:w="5673" w:type="dxa"/>
          </w:tcPr>
          <w:p w14:paraId="4476E488" w14:textId="1EAF6E74" w:rsidR="006E2609" w:rsidRPr="004B000B" w:rsidRDefault="00B118F5" w:rsidP="00B118F5">
            <w:pPr>
              <w:jc w:val="left"/>
              <w:rPr>
                <w:b w:val="0"/>
                <w:lang w:val="en-CA"/>
              </w:rPr>
            </w:pPr>
            <w:r w:rsidRPr="004B000B">
              <w:rPr>
                <w:rFonts w:cstheme="minorBidi"/>
                <w:b w:val="0"/>
                <w:szCs w:val="20"/>
                <w:lang w:val="en-CA"/>
              </w:rPr>
              <w:t>Project management evaluation</w:t>
            </w:r>
          </w:p>
        </w:tc>
        <w:tc>
          <w:tcPr>
            <w:tcW w:w="2160" w:type="dxa"/>
          </w:tcPr>
          <w:p w14:paraId="202A0369" w14:textId="6D5A64A3" w:rsidR="006E2609" w:rsidRPr="004B000B" w:rsidRDefault="00D02F82" w:rsidP="00423112">
            <w:pP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February </w:t>
            </w:r>
            <w:r w:rsidR="00926A91">
              <w:rPr>
                <w:lang w:val="en-CA"/>
              </w:rPr>
              <w:t>14</w:t>
            </w:r>
          </w:p>
        </w:tc>
        <w:tc>
          <w:tcPr>
            <w:tcW w:w="1043" w:type="dxa"/>
          </w:tcPr>
          <w:p w14:paraId="06D189FF" w14:textId="64CCC1DB" w:rsidR="006E2609" w:rsidRPr="004B000B" w:rsidRDefault="00D02F82" w:rsidP="00423112">
            <w:pPr>
              <w:cnfStyle w:val="000000000000" w:firstRow="0" w:lastRow="0" w:firstColumn="0" w:lastColumn="0" w:oddVBand="0" w:evenVBand="0" w:oddHBand="0" w:evenHBand="0" w:firstRowFirstColumn="0" w:firstRowLastColumn="0" w:lastRowFirstColumn="0" w:lastRowLastColumn="0"/>
              <w:rPr>
                <w:lang w:val="en-CA"/>
              </w:rPr>
            </w:pPr>
            <w:r>
              <w:rPr>
                <w:lang w:val="en-CA"/>
              </w:rPr>
              <w:t>10%</w:t>
            </w:r>
          </w:p>
        </w:tc>
      </w:tr>
      <w:tr w:rsidR="003B1057" w:rsidRPr="004B000B" w14:paraId="45004D71" w14:textId="77777777" w:rsidTr="00CA014D">
        <w:trPr>
          <w:jc w:val="center"/>
        </w:trPr>
        <w:tc>
          <w:tcPr>
            <w:cnfStyle w:val="001000000000" w:firstRow="0" w:lastRow="0" w:firstColumn="1" w:lastColumn="0" w:oddVBand="0" w:evenVBand="0" w:oddHBand="0" w:evenHBand="0" w:firstRowFirstColumn="0" w:firstRowLastColumn="0" w:lastRowFirstColumn="0" w:lastRowLastColumn="0"/>
            <w:tcW w:w="5673" w:type="dxa"/>
          </w:tcPr>
          <w:p w14:paraId="76736F84" w14:textId="466AEFC4" w:rsidR="003B1057" w:rsidRPr="004B000B" w:rsidRDefault="00D02F82" w:rsidP="00423112">
            <w:pPr>
              <w:jc w:val="left"/>
              <w:rPr>
                <w:b w:val="0"/>
                <w:lang w:val="en-CA"/>
              </w:rPr>
            </w:pPr>
            <w:r w:rsidRPr="00926A91">
              <w:rPr>
                <w:lang w:val="en-CA"/>
              </w:rPr>
              <w:t>Business plan submission</w:t>
            </w:r>
          </w:p>
        </w:tc>
        <w:tc>
          <w:tcPr>
            <w:tcW w:w="2160" w:type="dxa"/>
          </w:tcPr>
          <w:p w14:paraId="458A1563" w14:textId="2AC8986A" w:rsidR="003B1057" w:rsidRPr="004B000B" w:rsidRDefault="00D02F82" w:rsidP="00423112">
            <w:pP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April </w:t>
            </w:r>
            <w:ins w:id="4" w:author="Nathalie Goyette" w:date="2018-01-09T10:12:00Z">
              <w:r w:rsidR="009E54AF">
                <w:rPr>
                  <w:lang w:val="en-CA"/>
                </w:rPr>
                <w:t>4</w:t>
              </w:r>
            </w:ins>
          </w:p>
        </w:tc>
        <w:tc>
          <w:tcPr>
            <w:tcW w:w="1043" w:type="dxa"/>
          </w:tcPr>
          <w:p w14:paraId="5D63494F" w14:textId="6998DAF4" w:rsidR="003B1057" w:rsidRPr="004B000B" w:rsidRDefault="000408A9" w:rsidP="003650E5">
            <w:pPr>
              <w:cnfStyle w:val="000000000000" w:firstRow="0" w:lastRow="0" w:firstColumn="0" w:lastColumn="0" w:oddVBand="0" w:evenVBand="0" w:oddHBand="0" w:evenHBand="0" w:firstRowFirstColumn="0" w:firstRowLastColumn="0" w:lastRowFirstColumn="0" w:lastRowLastColumn="0"/>
              <w:rPr>
                <w:lang w:val="en-CA"/>
              </w:rPr>
            </w:pPr>
            <w:ins w:id="5" w:author="Surgical Research Administrator" w:date="2018-01-08T14:36:00Z">
              <w:r>
                <w:rPr>
                  <w:lang w:val="en-CA"/>
                </w:rPr>
                <w:t>10</w:t>
              </w:r>
            </w:ins>
            <w:r w:rsidR="00D02F82">
              <w:rPr>
                <w:lang w:val="en-CA"/>
              </w:rPr>
              <w:t>%</w:t>
            </w:r>
          </w:p>
        </w:tc>
      </w:tr>
      <w:tr w:rsidR="009C6C06" w:rsidRPr="004B000B" w14:paraId="52539B23" w14:textId="77777777" w:rsidTr="00CA014D">
        <w:trPr>
          <w:jc w:val="center"/>
        </w:trPr>
        <w:tc>
          <w:tcPr>
            <w:cnfStyle w:val="001000000000" w:firstRow="0" w:lastRow="0" w:firstColumn="1" w:lastColumn="0" w:oddVBand="0" w:evenVBand="0" w:oddHBand="0" w:evenHBand="0" w:firstRowFirstColumn="0" w:firstRowLastColumn="0" w:lastRowFirstColumn="0" w:lastRowLastColumn="0"/>
            <w:tcW w:w="5673" w:type="dxa"/>
          </w:tcPr>
          <w:p w14:paraId="5C62E4D9" w14:textId="24B67F95" w:rsidR="007A7B8E" w:rsidRPr="004B000B" w:rsidRDefault="00423112" w:rsidP="00083A94">
            <w:pPr>
              <w:jc w:val="left"/>
              <w:rPr>
                <w:b w:val="0"/>
                <w:lang w:val="en-CA"/>
              </w:rPr>
            </w:pPr>
            <w:r w:rsidRPr="004B000B">
              <w:rPr>
                <w:b w:val="0"/>
                <w:lang w:val="en-CA"/>
              </w:rPr>
              <w:t xml:space="preserve">Final presentation – technical pitch </w:t>
            </w:r>
          </w:p>
        </w:tc>
        <w:tc>
          <w:tcPr>
            <w:tcW w:w="2160" w:type="dxa"/>
          </w:tcPr>
          <w:p w14:paraId="58F24E9E" w14:textId="7DD4004E" w:rsidR="009C6C06" w:rsidRPr="004B000B" w:rsidRDefault="00452CF7" w:rsidP="00423112">
            <w:pPr>
              <w:cnfStyle w:val="000000000000" w:firstRow="0" w:lastRow="0" w:firstColumn="0" w:lastColumn="0" w:oddVBand="0" w:evenVBand="0" w:oddHBand="0" w:evenHBand="0" w:firstRowFirstColumn="0" w:firstRowLastColumn="0" w:lastRowFirstColumn="0" w:lastRowLastColumn="0"/>
              <w:rPr>
                <w:lang w:val="en-CA"/>
              </w:rPr>
            </w:pPr>
            <w:r w:rsidRPr="004B000B">
              <w:rPr>
                <w:lang w:val="en-CA"/>
              </w:rPr>
              <w:t>April 11</w:t>
            </w:r>
          </w:p>
        </w:tc>
        <w:tc>
          <w:tcPr>
            <w:tcW w:w="1043" w:type="dxa"/>
          </w:tcPr>
          <w:p w14:paraId="62BEF1EA" w14:textId="23D225A2" w:rsidR="009C6C06" w:rsidRPr="004B000B" w:rsidRDefault="000408A9" w:rsidP="00423112">
            <w:pPr>
              <w:cnfStyle w:val="000000000000" w:firstRow="0" w:lastRow="0" w:firstColumn="0" w:lastColumn="0" w:oddVBand="0" w:evenVBand="0" w:oddHBand="0" w:evenHBand="0" w:firstRowFirstColumn="0" w:firstRowLastColumn="0" w:lastRowFirstColumn="0" w:lastRowLastColumn="0"/>
              <w:rPr>
                <w:lang w:val="en-CA"/>
              </w:rPr>
            </w:pPr>
            <w:ins w:id="6" w:author="Surgical Research Administrator" w:date="2018-01-08T14:36:00Z">
              <w:r>
                <w:rPr>
                  <w:lang w:val="en-CA"/>
                </w:rPr>
                <w:t>25</w:t>
              </w:r>
            </w:ins>
            <w:r w:rsidR="00D02F82">
              <w:rPr>
                <w:lang w:val="en-CA"/>
              </w:rPr>
              <w:t>%</w:t>
            </w:r>
          </w:p>
        </w:tc>
      </w:tr>
      <w:tr w:rsidR="00C60BE2" w:rsidRPr="004B000B" w14:paraId="50CB6080" w14:textId="77777777" w:rsidTr="00CA014D">
        <w:trPr>
          <w:jc w:val="center"/>
        </w:trPr>
        <w:tc>
          <w:tcPr>
            <w:cnfStyle w:val="001000000000" w:firstRow="0" w:lastRow="0" w:firstColumn="1" w:lastColumn="0" w:oddVBand="0" w:evenVBand="0" w:oddHBand="0" w:evenHBand="0" w:firstRowFirstColumn="0" w:firstRowLastColumn="0" w:lastRowFirstColumn="0" w:lastRowLastColumn="0"/>
            <w:tcW w:w="5673" w:type="dxa"/>
          </w:tcPr>
          <w:p w14:paraId="778103DD" w14:textId="1FEDDA46" w:rsidR="00B118F5" w:rsidRPr="004B000B" w:rsidRDefault="001870EB" w:rsidP="00423112">
            <w:pPr>
              <w:jc w:val="left"/>
              <w:rPr>
                <w:b w:val="0"/>
                <w:lang w:val="en-CA"/>
              </w:rPr>
            </w:pPr>
            <w:r w:rsidRPr="004B000B">
              <w:rPr>
                <w:b w:val="0"/>
                <w:lang w:val="en-CA"/>
              </w:rPr>
              <w:t xml:space="preserve">Final </w:t>
            </w:r>
            <w:r w:rsidR="00423112" w:rsidRPr="004B000B">
              <w:rPr>
                <w:b w:val="0"/>
                <w:lang w:val="en-CA"/>
              </w:rPr>
              <w:t>presentation</w:t>
            </w:r>
          </w:p>
          <w:p w14:paraId="21BA6679" w14:textId="78070A14" w:rsidR="00C60BE2" w:rsidRPr="004B000B" w:rsidRDefault="00D6406D" w:rsidP="00423112">
            <w:pPr>
              <w:jc w:val="left"/>
              <w:rPr>
                <w:b w:val="0"/>
                <w:lang w:val="en-CA"/>
              </w:rPr>
            </w:pPr>
            <w:ins w:id="7" w:author="Surgical Research Administrator" w:date="2018-01-08T14:46:00Z">
              <w:r>
                <w:rPr>
                  <w:b w:val="0"/>
                  <w:lang w:val="en-CA"/>
                </w:rPr>
                <w:sym w:font="Wingdings" w:char="F0F0"/>
              </w:r>
            </w:ins>
            <w:r w:rsidR="00423112" w:rsidRPr="004B000B">
              <w:rPr>
                <w:b w:val="0"/>
                <w:lang w:val="en-CA"/>
              </w:rPr>
              <w:t xml:space="preserve"> business pitch</w:t>
            </w:r>
          </w:p>
          <w:p w14:paraId="06F9F173" w14:textId="059D31B7" w:rsidR="00B118F5" w:rsidRPr="004B000B" w:rsidRDefault="00D6406D" w:rsidP="00423112">
            <w:pPr>
              <w:jc w:val="left"/>
              <w:rPr>
                <w:b w:val="0"/>
                <w:lang w:val="en-CA"/>
              </w:rPr>
            </w:pPr>
            <w:ins w:id="8" w:author="Surgical Research Administrator" w:date="2018-01-08T14:46:00Z">
              <w:r>
                <w:rPr>
                  <w:b w:val="0"/>
                  <w:lang w:val="en-CA"/>
                </w:rPr>
                <w:sym w:font="Wingdings" w:char="F0F0"/>
              </w:r>
            </w:ins>
            <w:r w:rsidR="00B118F5" w:rsidRPr="004B000B">
              <w:rPr>
                <w:b w:val="0"/>
                <w:lang w:val="en-CA"/>
              </w:rPr>
              <w:t xml:space="preserve"> brochure</w:t>
            </w:r>
          </w:p>
          <w:p w14:paraId="153E9A1C" w14:textId="30A610B1" w:rsidR="00B118F5" w:rsidRPr="004B000B" w:rsidRDefault="00D6406D" w:rsidP="00423112">
            <w:pPr>
              <w:jc w:val="left"/>
              <w:rPr>
                <w:b w:val="0"/>
                <w:lang w:val="en-CA"/>
              </w:rPr>
            </w:pPr>
            <w:ins w:id="9" w:author="Surgical Research Administrator" w:date="2018-01-08T14:46:00Z">
              <w:r>
                <w:rPr>
                  <w:b w:val="0"/>
                  <w:lang w:val="en-CA"/>
                </w:rPr>
                <w:sym w:font="Wingdings" w:char="F0F0"/>
              </w:r>
            </w:ins>
            <w:r w:rsidR="00B118F5" w:rsidRPr="004B000B">
              <w:rPr>
                <w:b w:val="0"/>
                <w:lang w:val="en-CA"/>
              </w:rPr>
              <w:t xml:space="preserve"> poster</w:t>
            </w:r>
          </w:p>
        </w:tc>
        <w:tc>
          <w:tcPr>
            <w:tcW w:w="2160" w:type="dxa"/>
          </w:tcPr>
          <w:p w14:paraId="1DAAED61" w14:textId="491CAA78" w:rsidR="00C60BE2" w:rsidRPr="009E54AF" w:rsidRDefault="0060090F" w:rsidP="00423112">
            <w:pPr>
              <w:cnfStyle w:val="000000000000" w:firstRow="0" w:lastRow="0" w:firstColumn="0" w:lastColumn="0" w:oddVBand="0" w:evenVBand="0" w:oddHBand="0" w:evenHBand="0" w:firstRowFirstColumn="0" w:firstRowLastColumn="0" w:lastRowFirstColumn="0" w:lastRowLastColumn="0"/>
              <w:rPr>
                <w:lang w:val="en-CA"/>
              </w:rPr>
            </w:pPr>
            <w:r w:rsidRPr="009E54AF">
              <w:rPr>
                <w:lang w:val="en-CA"/>
              </w:rPr>
              <w:t>Apr</w:t>
            </w:r>
            <w:r w:rsidR="00423112" w:rsidRPr="009E54AF">
              <w:rPr>
                <w:lang w:val="en-CA"/>
              </w:rPr>
              <w:t>il</w:t>
            </w:r>
            <w:r w:rsidRPr="009E54AF">
              <w:rPr>
                <w:lang w:val="en-CA"/>
              </w:rPr>
              <w:t xml:space="preserve"> 18</w:t>
            </w:r>
          </w:p>
        </w:tc>
        <w:tc>
          <w:tcPr>
            <w:tcW w:w="1043" w:type="dxa"/>
          </w:tcPr>
          <w:p w14:paraId="41616779" w14:textId="7E0A1CFF" w:rsidR="00C60BE2" w:rsidRPr="009E54AF" w:rsidRDefault="00D02F82" w:rsidP="00423112">
            <w:pPr>
              <w:cnfStyle w:val="000000000000" w:firstRow="0" w:lastRow="0" w:firstColumn="0" w:lastColumn="0" w:oddVBand="0" w:evenVBand="0" w:oddHBand="0" w:evenHBand="0" w:firstRowFirstColumn="0" w:firstRowLastColumn="0" w:lastRowFirstColumn="0" w:lastRowLastColumn="0"/>
              <w:rPr>
                <w:lang w:val="en-CA"/>
              </w:rPr>
            </w:pPr>
            <w:r w:rsidRPr="009E54AF">
              <w:rPr>
                <w:lang w:val="en-CA"/>
              </w:rPr>
              <w:t>30%</w:t>
            </w:r>
          </w:p>
        </w:tc>
      </w:tr>
      <w:tr w:rsidR="00C60BE2" w:rsidRPr="004B000B" w14:paraId="1F78A440" w14:textId="77777777" w:rsidTr="00CA014D">
        <w:trPr>
          <w:jc w:val="center"/>
        </w:trPr>
        <w:tc>
          <w:tcPr>
            <w:cnfStyle w:val="001000000000" w:firstRow="0" w:lastRow="0" w:firstColumn="1" w:lastColumn="0" w:oddVBand="0" w:evenVBand="0" w:oddHBand="0" w:evenHBand="0" w:firstRowFirstColumn="0" w:firstRowLastColumn="0" w:lastRowFirstColumn="0" w:lastRowLastColumn="0"/>
            <w:tcW w:w="5673" w:type="dxa"/>
          </w:tcPr>
          <w:p w14:paraId="2541FCA6" w14:textId="73E685F1" w:rsidR="00C60BE2" w:rsidRPr="004B000B" w:rsidRDefault="00BE03E3" w:rsidP="00423112">
            <w:pPr>
              <w:jc w:val="left"/>
              <w:rPr>
                <w:b w:val="0"/>
                <w:lang w:val="en-CA"/>
              </w:rPr>
            </w:pPr>
            <w:r w:rsidRPr="004B000B">
              <w:rPr>
                <w:b w:val="0"/>
                <w:lang w:val="en-CA"/>
              </w:rPr>
              <w:t>Winter total</w:t>
            </w:r>
          </w:p>
        </w:tc>
        <w:tc>
          <w:tcPr>
            <w:tcW w:w="2160" w:type="dxa"/>
          </w:tcPr>
          <w:p w14:paraId="6F86203A" w14:textId="77777777" w:rsidR="00C60BE2" w:rsidRPr="004B000B" w:rsidRDefault="00C60BE2" w:rsidP="00423112">
            <w:pPr>
              <w:cnfStyle w:val="000000000000" w:firstRow="0" w:lastRow="0" w:firstColumn="0" w:lastColumn="0" w:oddVBand="0" w:evenVBand="0" w:oddHBand="0" w:evenHBand="0" w:firstRowFirstColumn="0" w:firstRowLastColumn="0" w:lastRowFirstColumn="0" w:lastRowLastColumn="0"/>
              <w:rPr>
                <w:lang w:val="en-CA"/>
              </w:rPr>
            </w:pPr>
          </w:p>
        </w:tc>
        <w:tc>
          <w:tcPr>
            <w:tcW w:w="1043" w:type="dxa"/>
          </w:tcPr>
          <w:p w14:paraId="078F4C8E" w14:textId="77777777" w:rsidR="00C60BE2" w:rsidRPr="004B000B" w:rsidRDefault="00C60BE2" w:rsidP="00423112">
            <w:pPr>
              <w:cnfStyle w:val="000000000000" w:firstRow="0" w:lastRow="0" w:firstColumn="0" w:lastColumn="0" w:oddVBand="0" w:evenVBand="0" w:oddHBand="0" w:evenHBand="0" w:firstRowFirstColumn="0" w:firstRowLastColumn="0" w:lastRowFirstColumn="0" w:lastRowLastColumn="0"/>
              <w:rPr>
                <w:lang w:val="en-CA"/>
              </w:rPr>
            </w:pPr>
            <w:r w:rsidRPr="004B000B">
              <w:rPr>
                <w:lang w:val="en-CA"/>
              </w:rPr>
              <w:t>100%</w:t>
            </w:r>
          </w:p>
        </w:tc>
      </w:tr>
    </w:tbl>
    <w:p w14:paraId="66EB9C51" w14:textId="77777777" w:rsidR="000F6B82" w:rsidRPr="004B000B" w:rsidRDefault="000F6B82" w:rsidP="00585864">
      <w:pPr>
        <w:pStyle w:val="Corpsdetexte"/>
        <w:rPr>
          <w:rFonts w:cs="Arial"/>
          <w:sz w:val="23"/>
          <w:szCs w:val="23"/>
        </w:rPr>
      </w:pPr>
    </w:p>
    <w:p w14:paraId="41E93E9F" w14:textId="77777777" w:rsidR="007D1C50" w:rsidRPr="004B000B" w:rsidRDefault="007D1C50">
      <w:pPr>
        <w:pStyle w:val="Titre3"/>
        <w:rPr>
          <w:lang w:val="en-CA"/>
        </w:rPr>
      </w:pPr>
      <w:r w:rsidRPr="004B000B">
        <w:rPr>
          <w:lang w:val="en-CA"/>
        </w:rPr>
        <w:t>GRADING CORRESPONDENCE</w:t>
      </w:r>
    </w:p>
    <w:p w14:paraId="1BED2510" w14:textId="77777777" w:rsidR="007D1C50" w:rsidRPr="004B000B" w:rsidRDefault="007D1C50">
      <w:pPr>
        <w:rPr>
          <w:rFonts w:cs="Arial"/>
          <w:sz w:val="23"/>
          <w:szCs w:val="23"/>
          <w:lang w:val="en-CA"/>
        </w:rPr>
      </w:pPr>
    </w:p>
    <w:tbl>
      <w:tblPr>
        <w:tblStyle w:val="TableauGrille1Clair"/>
        <w:tblW w:w="0" w:type="auto"/>
        <w:jc w:val="center"/>
        <w:tblLook w:val="0000" w:firstRow="0" w:lastRow="0" w:firstColumn="0" w:lastColumn="0" w:noHBand="0" w:noVBand="0"/>
      </w:tblPr>
      <w:tblGrid>
        <w:gridCol w:w="1701"/>
        <w:gridCol w:w="2557"/>
        <w:gridCol w:w="2405"/>
        <w:gridCol w:w="3565"/>
      </w:tblGrid>
      <w:tr w:rsidR="002D045D" w:rsidRPr="004B000B" w14:paraId="3B244D21" w14:textId="56F3F18C" w:rsidTr="002D045D">
        <w:trPr>
          <w:trHeight w:val="291"/>
          <w:jc w:val="center"/>
        </w:trPr>
        <w:tc>
          <w:tcPr>
            <w:tcW w:w="1701" w:type="dxa"/>
          </w:tcPr>
          <w:p w14:paraId="73B39573" w14:textId="77777777" w:rsidR="002D045D" w:rsidRPr="004B000B" w:rsidRDefault="002D045D" w:rsidP="00452CF7">
            <w:pPr>
              <w:pStyle w:val="Sansinterligne"/>
              <w:rPr>
                <w:lang w:val="en-CA"/>
              </w:rPr>
            </w:pPr>
            <w:r w:rsidRPr="004B000B">
              <w:rPr>
                <w:lang w:val="en-CA"/>
              </w:rPr>
              <w:t>Letter Grade</w:t>
            </w:r>
          </w:p>
        </w:tc>
        <w:tc>
          <w:tcPr>
            <w:tcW w:w="2557" w:type="dxa"/>
          </w:tcPr>
          <w:p w14:paraId="4B795749" w14:textId="0E065E04" w:rsidR="002D045D" w:rsidRPr="004B000B" w:rsidRDefault="002D045D" w:rsidP="00452CF7">
            <w:pPr>
              <w:pStyle w:val="Sansinterligne"/>
              <w:rPr>
                <w:lang w:val="en-CA"/>
              </w:rPr>
            </w:pPr>
            <w:r w:rsidRPr="004B000B">
              <w:rPr>
                <w:lang w:val="en-CA"/>
              </w:rPr>
              <w:t>Numerical equivalent (Concordia</w:t>
            </w:r>
            <w:r w:rsidR="00083A94" w:rsidRPr="004B000B">
              <w:rPr>
                <w:lang w:val="en-CA"/>
              </w:rPr>
              <w:t xml:space="preserve"> &amp; ÉTS</w:t>
            </w:r>
            <w:r w:rsidRPr="004B000B">
              <w:rPr>
                <w:lang w:val="en-CA"/>
              </w:rPr>
              <w:t>)</w:t>
            </w:r>
          </w:p>
        </w:tc>
        <w:tc>
          <w:tcPr>
            <w:tcW w:w="2405" w:type="dxa"/>
          </w:tcPr>
          <w:p w14:paraId="091664C3" w14:textId="77777777" w:rsidR="002D045D" w:rsidRPr="004B000B" w:rsidRDefault="002D045D" w:rsidP="00452CF7">
            <w:pPr>
              <w:pStyle w:val="Sansinterligne"/>
              <w:rPr>
                <w:lang w:val="en-CA"/>
              </w:rPr>
            </w:pPr>
            <w:r w:rsidRPr="004B000B">
              <w:rPr>
                <w:lang w:val="en-CA"/>
              </w:rPr>
              <w:t>Numerical equivalent (McGill)</w:t>
            </w:r>
          </w:p>
        </w:tc>
        <w:tc>
          <w:tcPr>
            <w:tcW w:w="3565" w:type="dxa"/>
          </w:tcPr>
          <w:p w14:paraId="6786630C" w14:textId="34A7E542" w:rsidR="002D045D" w:rsidRPr="004B000B" w:rsidRDefault="002D045D" w:rsidP="00452CF7">
            <w:pPr>
              <w:pStyle w:val="Sansinterligne"/>
              <w:rPr>
                <w:lang w:val="en-CA"/>
              </w:rPr>
            </w:pPr>
            <w:r w:rsidRPr="004B000B">
              <w:rPr>
                <w:lang w:val="en-CA"/>
              </w:rPr>
              <w:t>Description</w:t>
            </w:r>
          </w:p>
        </w:tc>
      </w:tr>
      <w:tr w:rsidR="002D045D" w:rsidRPr="004B000B" w14:paraId="6183ACFE" w14:textId="29929F5F" w:rsidTr="002D045D">
        <w:trPr>
          <w:trHeight w:val="178"/>
          <w:jc w:val="center"/>
        </w:trPr>
        <w:tc>
          <w:tcPr>
            <w:tcW w:w="1701" w:type="dxa"/>
          </w:tcPr>
          <w:p w14:paraId="433E94C6" w14:textId="77777777" w:rsidR="002D045D" w:rsidRPr="004B000B" w:rsidRDefault="002D045D" w:rsidP="00452CF7">
            <w:pPr>
              <w:pStyle w:val="Sansinterligne"/>
              <w:rPr>
                <w:lang w:val="en-CA"/>
              </w:rPr>
            </w:pPr>
            <w:r w:rsidRPr="004B000B">
              <w:rPr>
                <w:lang w:val="en-CA"/>
              </w:rPr>
              <w:t>A+</w:t>
            </w:r>
          </w:p>
        </w:tc>
        <w:tc>
          <w:tcPr>
            <w:tcW w:w="2557" w:type="dxa"/>
          </w:tcPr>
          <w:p w14:paraId="52DE57DB" w14:textId="77777777" w:rsidR="002D045D" w:rsidRPr="004B000B" w:rsidRDefault="002D045D" w:rsidP="00452CF7">
            <w:pPr>
              <w:pStyle w:val="Sansinterligne"/>
              <w:rPr>
                <w:lang w:val="en-CA"/>
              </w:rPr>
            </w:pPr>
            <w:r w:rsidRPr="004B000B">
              <w:rPr>
                <w:lang w:val="en-CA"/>
              </w:rPr>
              <w:t>90% and above</w:t>
            </w:r>
          </w:p>
        </w:tc>
        <w:tc>
          <w:tcPr>
            <w:tcW w:w="2405" w:type="dxa"/>
          </w:tcPr>
          <w:p w14:paraId="36DD43ED" w14:textId="77777777" w:rsidR="002D045D" w:rsidRPr="004B000B" w:rsidRDefault="002D045D" w:rsidP="00452CF7">
            <w:pPr>
              <w:pStyle w:val="Sansinterligne"/>
              <w:rPr>
                <w:lang w:val="en-CA"/>
              </w:rPr>
            </w:pPr>
          </w:p>
        </w:tc>
        <w:tc>
          <w:tcPr>
            <w:tcW w:w="3565" w:type="dxa"/>
          </w:tcPr>
          <w:p w14:paraId="78F8DB72" w14:textId="6DC292C2" w:rsidR="002D045D" w:rsidRPr="004B000B" w:rsidRDefault="002D045D" w:rsidP="00452CF7">
            <w:pPr>
              <w:pStyle w:val="Sansinterligne"/>
              <w:rPr>
                <w:lang w:val="en-CA"/>
              </w:rPr>
            </w:pPr>
            <w:r w:rsidRPr="004B000B">
              <w:rPr>
                <w:lang w:val="en-CA"/>
              </w:rPr>
              <w:t>Exceptional in all respects</w:t>
            </w:r>
          </w:p>
        </w:tc>
      </w:tr>
      <w:tr w:rsidR="002D045D" w:rsidRPr="004B000B" w14:paraId="4DF3031C" w14:textId="7E079FBE" w:rsidTr="002D045D">
        <w:trPr>
          <w:trHeight w:val="178"/>
          <w:jc w:val="center"/>
        </w:trPr>
        <w:tc>
          <w:tcPr>
            <w:tcW w:w="1701" w:type="dxa"/>
          </w:tcPr>
          <w:p w14:paraId="28BAF4E7" w14:textId="77777777" w:rsidR="002D045D" w:rsidRPr="004B000B" w:rsidRDefault="002D045D" w:rsidP="00452CF7">
            <w:pPr>
              <w:pStyle w:val="Sansinterligne"/>
              <w:rPr>
                <w:lang w:val="en-CA"/>
              </w:rPr>
            </w:pPr>
            <w:r w:rsidRPr="004B000B">
              <w:rPr>
                <w:lang w:val="en-CA"/>
              </w:rPr>
              <w:t>A</w:t>
            </w:r>
          </w:p>
        </w:tc>
        <w:tc>
          <w:tcPr>
            <w:tcW w:w="2557" w:type="dxa"/>
          </w:tcPr>
          <w:p w14:paraId="27520ECC" w14:textId="77777777" w:rsidR="002D045D" w:rsidRPr="004B000B" w:rsidRDefault="002D045D" w:rsidP="00452CF7">
            <w:pPr>
              <w:pStyle w:val="Sansinterligne"/>
              <w:rPr>
                <w:lang w:val="en-CA"/>
              </w:rPr>
            </w:pPr>
            <w:r w:rsidRPr="004B000B">
              <w:rPr>
                <w:lang w:val="en-CA"/>
              </w:rPr>
              <w:t>85% - 89%</w:t>
            </w:r>
          </w:p>
        </w:tc>
        <w:tc>
          <w:tcPr>
            <w:tcW w:w="2405" w:type="dxa"/>
          </w:tcPr>
          <w:p w14:paraId="120E6986" w14:textId="77777777" w:rsidR="002D045D" w:rsidRPr="004B000B" w:rsidRDefault="002D045D" w:rsidP="00452CF7">
            <w:pPr>
              <w:pStyle w:val="Sansinterligne"/>
              <w:rPr>
                <w:lang w:val="en-CA"/>
              </w:rPr>
            </w:pPr>
            <w:r w:rsidRPr="004B000B">
              <w:rPr>
                <w:lang w:val="en-CA"/>
              </w:rPr>
              <w:t>85% - 100%</w:t>
            </w:r>
          </w:p>
        </w:tc>
        <w:tc>
          <w:tcPr>
            <w:tcW w:w="3565" w:type="dxa"/>
            <w:vMerge w:val="restart"/>
          </w:tcPr>
          <w:p w14:paraId="05883BA1" w14:textId="11504D64" w:rsidR="002D045D" w:rsidRPr="004B000B" w:rsidRDefault="002D045D" w:rsidP="00452CF7">
            <w:pPr>
              <w:pStyle w:val="Sansinterligne"/>
              <w:rPr>
                <w:lang w:val="en-CA"/>
              </w:rPr>
            </w:pPr>
            <w:r w:rsidRPr="004B000B">
              <w:rPr>
                <w:lang w:val="en-CA"/>
              </w:rPr>
              <w:t>Excellent</w:t>
            </w:r>
          </w:p>
        </w:tc>
      </w:tr>
      <w:tr w:rsidR="002D045D" w:rsidRPr="004B000B" w14:paraId="00324A69" w14:textId="56644FDA" w:rsidTr="002D045D">
        <w:trPr>
          <w:trHeight w:val="178"/>
          <w:jc w:val="center"/>
        </w:trPr>
        <w:tc>
          <w:tcPr>
            <w:tcW w:w="1701" w:type="dxa"/>
          </w:tcPr>
          <w:p w14:paraId="52167B3E" w14:textId="77777777" w:rsidR="002D045D" w:rsidRPr="004B000B" w:rsidRDefault="002D045D" w:rsidP="00452CF7">
            <w:pPr>
              <w:pStyle w:val="Sansinterligne"/>
              <w:rPr>
                <w:lang w:val="en-CA"/>
              </w:rPr>
            </w:pPr>
            <w:r w:rsidRPr="004B000B">
              <w:rPr>
                <w:lang w:val="en-CA"/>
              </w:rPr>
              <w:t>A-</w:t>
            </w:r>
          </w:p>
        </w:tc>
        <w:tc>
          <w:tcPr>
            <w:tcW w:w="2557" w:type="dxa"/>
          </w:tcPr>
          <w:p w14:paraId="4382E8F1" w14:textId="77777777" w:rsidR="002D045D" w:rsidRPr="004B000B" w:rsidRDefault="002D045D" w:rsidP="00452CF7">
            <w:pPr>
              <w:pStyle w:val="Sansinterligne"/>
              <w:rPr>
                <w:lang w:val="en-CA"/>
              </w:rPr>
            </w:pPr>
            <w:r w:rsidRPr="004B000B">
              <w:rPr>
                <w:lang w:val="en-CA"/>
              </w:rPr>
              <w:t>80% - 84%</w:t>
            </w:r>
          </w:p>
        </w:tc>
        <w:tc>
          <w:tcPr>
            <w:tcW w:w="2405" w:type="dxa"/>
          </w:tcPr>
          <w:p w14:paraId="102F4337" w14:textId="77777777" w:rsidR="002D045D" w:rsidRPr="004B000B" w:rsidRDefault="002D045D" w:rsidP="00452CF7">
            <w:pPr>
              <w:pStyle w:val="Sansinterligne"/>
              <w:rPr>
                <w:lang w:val="en-CA"/>
              </w:rPr>
            </w:pPr>
            <w:r w:rsidRPr="004B000B">
              <w:rPr>
                <w:lang w:val="en-CA"/>
              </w:rPr>
              <w:t>80% - 84%</w:t>
            </w:r>
          </w:p>
        </w:tc>
        <w:tc>
          <w:tcPr>
            <w:tcW w:w="3565" w:type="dxa"/>
            <w:vMerge/>
          </w:tcPr>
          <w:p w14:paraId="61583928" w14:textId="77777777" w:rsidR="002D045D" w:rsidRPr="004B000B" w:rsidRDefault="002D045D" w:rsidP="00452CF7">
            <w:pPr>
              <w:pStyle w:val="Sansinterligne"/>
              <w:rPr>
                <w:lang w:val="en-CA"/>
              </w:rPr>
            </w:pPr>
          </w:p>
        </w:tc>
      </w:tr>
      <w:tr w:rsidR="002D045D" w:rsidRPr="004B000B" w14:paraId="7CD72BE4" w14:textId="1095A101" w:rsidTr="002D045D">
        <w:trPr>
          <w:trHeight w:val="178"/>
          <w:jc w:val="center"/>
        </w:trPr>
        <w:tc>
          <w:tcPr>
            <w:tcW w:w="1701" w:type="dxa"/>
          </w:tcPr>
          <w:p w14:paraId="283F92E6" w14:textId="77777777" w:rsidR="002D045D" w:rsidRPr="004B000B" w:rsidRDefault="002D045D" w:rsidP="00452CF7">
            <w:pPr>
              <w:pStyle w:val="Sansinterligne"/>
              <w:rPr>
                <w:lang w:val="en-CA"/>
              </w:rPr>
            </w:pPr>
            <w:r w:rsidRPr="004B000B">
              <w:rPr>
                <w:lang w:val="en-CA"/>
              </w:rPr>
              <w:t>B+</w:t>
            </w:r>
          </w:p>
        </w:tc>
        <w:tc>
          <w:tcPr>
            <w:tcW w:w="2557" w:type="dxa"/>
          </w:tcPr>
          <w:p w14:paraId="29F3418C" w14:textId="77777777" w:rsidR="002D045D" w:rsidRPr="004B000B" w:rsidRDefault="002D045D" w:rsidP="00452CF7">
            <w:pPr>
              <w:pStyle w:val="Sansinterligne"/>
              <w:rPr>
                <w:lang w:val="en-CA"/>
              </w:rPr>
            </w:pPr>
            <w:r w:rsidRPr="004B000B">
              <w:rPr>
                <w:lang w:val="en-CA"/>
              </w:rPr>
              <w:t>75% – 79%</w:t>
            </w:r>
          </w:p>
        </w:tc>
        <w:tc>
          <w:tcPr>
            <w:tcW w:w="2405" w:type="dxa"/>
          </w:tcPr>
          <w:p w14:paraId="74264FFA" w14:textId="77777777" w:rsidR="002D045D" w:rsidRPr="004B000B" w:rsidRDefault="002D045D" w:rsidP="00452CF7">
            <w:pPr>
              <w:pStyle w:val="Sansinterligne"/>
              <w:rPr>
                <w:lang w:val="en-CA"/>
              </w:rPr>
            </w:pPr>
            <w:r w:rsidRPr="004B000B">
              <w:rPr>
                <w:lang w:val="en-CA"/>
              </w:rPr>
              <w:t>75% – 79%</w:t>
            </w:r>
          </w:p>
        </w:tc>
        <w:tc>
          <w:tcPr>
            <w:tcW w:w="3565" w:type="dxa"/>
          </w:tcPr>
          <w:p w14:paraId="574E654D" w14:textId="46BE1328" w:rsidR="002D045D" w:rsidRPr="004B000B" w:rsidRDefault="002D045D" w:rsidP="00452CF7">
            <w:pPr>
              <w:pStyle w:val="Sansinterligne"/>
              <w:rPr>
                <w:lang w:val="en-CA"/>
              </w:rPr>
            </w:pPr>
            <w:r w:rsidRPr="004B000B">
              <w:rPr>
                <w:lang w:val="en-CA"/>
              </w:rPr>
              <w:t>Very good</w:t>
            </w:r>
          </w:p>
        </w:tc>
      </w:tr>
      <w:tr w:rsidR="002D045D" w:rsidRPr="004B000B" w14:paraId="1ECCDD2B" w14:textId="75910ED1" w:rsidTr="002D045D">
        <w:trPr>
          <w:trHeight w:val="201"/>
          <w:jc w:val="center"/>
        </w:trPr>
        <w:tc>
          <w:tcPr>
            <w:tcW w:w="1701" w:type="dxa"/>
          </w:tcPr>
          <w:p w14:paraId="722550EC" w14:textId="77777777" w:rsidR="002D045D" w:rsidRPr="004B000B" w:rsidRDefault="002D045D" w:rsidP="00452CF7">
            <w:pPr>
              <w:pStyle w:val="Sansinterligne"/>
              <w:rPr>
                <w:lang w:val="en-CA"/>
              </w:rPr>
            </w:pPr>
            <w:r w:rsidRPr="004B000B">
              <w:rPr>
                <w:lang w:val="en-CA"/>
              </w:rPr>
              <w:t>B</w:t>
            </w:r>
          </w:p>
        </w:tc>
        <w:tc>
          <w:tcPr>
            <w:tcW w:w="2557" w:type="dxa"/>
          </w:tcPr>
          <w:p w14:paraId="1C9E72A9" w14:textId="77777777" w:rsidR="002D045D" w:rsidRPr="004B000B" w:rsidRDefault="002D045D" w:rsidP="00452CF7">
            <w:pPr>
              <w:pStyle w:val="Sansinterligne"/>
              <w:rPr>
                <w:lang w:val="en-CA"/>
              </w:rPr>
            </w:pPr>
            <w:r w:rsidRPr="004B000B">
              <w:rPr>
                <w:lang w:val="en-CA"/>
              </w:rPr>
              <w:t>70% - 74%</w:t>
            </w:r>
          </w:p>
        </w:tc>
        <w:tc>
          <w:tcPr>
            <w:tcW w:w="2405" w:type="dxa"/>
          </w:tcPr>
          <w:p w14:paraId="05A179DE" w14:textId="77777777" w:rsidR="002D045D" w:rsidRPr="004B000B" w:rsidRDefault="002D045D" w:rsidP="00452CF7">
            <w:pPr>
              <w:pStyle w:val="Sansinterligne"/>
              <w:rPr>
                <w:lang w:val="en-CA"/>
              </w:rPr>
            </w:pPr>
            <w:r w:rsidRPr="004B000B">
              <w:rPr>
                <w:lang w:val="en-CA"/>
              </w:rPr>
              <w:t>70% - 74%</w:t>
            </w:r>
          </w:p>
        </w:tc>
        <w:tc>
          <w:tcPr>
            <w:tcW w:w="3565" w:type="dxa"/>
            <w:vMerge w:val="restart"/>
          </w:tcPr>
          <w:p w14:paraId="58F24B94" w14:textId="58B0942C" w:rsidR="002D045D" w:rsidRPr="004B000B" w:rsidRDefault="002D045D" w:rsidP="00452CF7">
            <w:pPr>
              <w:pStyle w:val="Sansinterligne"/>
              <w:rPr>
                <w:lang w:val="en-CA"/>
              </w:rPr>
            </w:pPr>
            <w:r w:rsidRPr="004B000B">
              <w:rPr>
                <w:lang w:val="en-CA"/>
              </w:rPr>
              <w:t>Adequate to Good</w:t>
            </w:r>
          </w:p>
        </w:tc>
      </w:tr>
      <w:tr w:rsidR="002D045D" w:rsidRPr="004B000B" w14:paraId="6DE1508E" w14:textId="624A5D15" w:rsidTr="002D045D">
        <w:trPr>
          <w:trHeight w:val="297"/>
          <w:jc w:val="center"/>
        </w:trPr>
        <w:tc>
          <w:tcPr>
            <w:tcW w:w="1701" w:type="dxa"/>
          </w:tcPr>
          <w:p w14:paraId="1A15404A" w14:textId="77777777" w:rsidR="002D045D" w:rsidRPr="004B000B" w:rsidRDefault="002D045D" w:rsidP="00452CF7">
            <w:pPr>
              <w:pStyle w:val="Sansinterligne"/>
              <w:rPr>
                <w:lang w:val="en-CA"/>
              </w:rPr>
            </w:pPr>
            <w:r w:rsidRPr="004B000B">
              <w:rPr>
                <w:lang w:val="en-CA"/>
              </w:rPr>
              <w:t>B-</w:t>
            </w:r>
          </w:p>
        </w:tc>
        <w:tc>
          <w:tcPr>
            <w:tcW w:w="2557" w:type="dxa"/>
          </w:tcPr>
          <w:p w14:paraId="3C502209" w14:textId="77777777" w:rsidR="002D045D" w:rsidRPr="004B000B" w:rsidRDefault="002D045D" w:rsidP="00452CF7">
            <w:pPr>
              <w:pStyle w:val="Sansinterligne"/>
              <w:rPr>
                <w:lang w:val="en-CA"/>
              </w:rPr>
            </w:pPr>
            <w:r w:rsidRPr="004B000B">
              <w:rPr>
                <w:lang w:val="en-CA"/>
              </w:rPr>
              <w:t>65% - 69%</w:t>
            </w:r>
          </w:p>
        </w:tc>
        <w:tc>
          <w:tcPr>
            <w:tcW w:w="2405" w:type="dxa"/>
          </w:tcPr>
          <w:p w14:paraId="69369439" w14:textId="77777777" w:rsidR="002D045D" w:rsidRPr="004B000B" w:rsidRDefault="002D045D" w:rsidP="00452CF7">
            <w:pPr>
              <w:pStyle w:val="Sansinterligne"/>
              <w:rPr>
                <w:lang w:val="en-CA"/>
              </w:rPr>
            </w:pPr>
            <w:r w:rsidRPr="004B000B">
              <w:rPr>
                <w:lang w:val="en-CA"/>
              </w:rPr>
              <w:t>65% - 69%</w:t>
            </w:r>
          </w:p>
        </w:tc>
        <w:tc>
          <w:tcPr>
            <w:tcW w:w="3565" w:type="dxa"/>
            <w:vMerge/>
          </w:tcPr>
          <w:p w14:paraId="59E1D32E" w14:textId="77777777" w:rsidR="002D045D" w:rsidRPr="004B000B" w:rsidRDefault="002D045D" w:rsidP="00452CF7">
            <w:pPr>
              <w:pStyle w:val="Sansinterligne"/>
              <w:rPr>
                <w:lang w:val="en-CA"/>
              </w:rPr>
            </w:pPr>
          </w:p>
        </w:tc>
      </w:tr>
      <w:tr w:rsidR="002D045D" w:rsidRPr="004B000B" w14:paraId="7F53488A" w14:textId="476F82C6" w:rsidTr="002D045D">
        <w:trPr>
          <w:trHeight w:val="182"/>
          <w:jc w:val="center"/>
        </w:trPr>
        <w:tc>
          <w:tcPr>
            <w:tcW w:w="1701" w:type="dxa"/>
          </w:tcPr>
          <w:p w14:paraId="59E1A069" w14:textId="77777777" w:rsidR="002D045D" w:rsidRPr="004B000B" w:rsidRDefault="002D045D" w:rsidP="00452CF7">
            <w:pPr>
              <w:pStyle w:val="Sansinterligne"/>
              <w:rPr>
                <w:lang w:val="en-CA"/>
              </w:rPr>
            </w:pPr>
            <w:r w:rsidRPr="004B000B">
              <w:rPr>
                <w:lang w:val="en-CA"/>
              </w:rPr>
              <w:t>C</w:t>
            </w:r>
          </w:p>
        </w:tc>
        <w:tc>
          <w:tcPr>
            <w:tcW w:w="2557" w:type="dxa"/>
          </w:tcPr>
          <w:p w14:paraId="3FD3B2B0" w14:textId="77777777" w:rsidR="002D045D" w:rsidRPr="004B000B" w:rsidRDefault="002D045D" w:rsidP="00452CF7">
            <w:pPr>
              <w:pStyle w:val="Sansinterligne"/>
              <w:rPr>
                <w:lang w:val="en-CA"/>
              </w:rPr>
            </w:pPr>
            <w:r w:rsidRPr="004B000B">
              <w:rPr>
                <w:lang w:val="en-CA"/>
              </w:rPr>
              <w:t>60% - 64%</w:t>
            </w:r>
          </w:p>
        </w:tc>
        <w:tc>
          <w:tcPr>
            <w:tcW w:w="2405" w:type="dxa"/>
          </w:tcPr>
          <w:p w14:paraId="377ADBE9" w14:textId="77777777" w:rsidR="002D045D" w:rsidRPr="004B000B" w:rsidRDefault="002D045D" w:rsidP="00452CF7">
            <w:pPr>
              <w:pStyle w:val="Sansinterligne"/>
              <w:rPr>
                <w:lang w:val="en-CA"/>
              </w:rPr>
            </w:pPr>
            <w:r w:rsidRPr="004B000B">
              <w:rPr>
                <w:lang w:val="en-CA"/>
              </w:rPr>
              <w:t>60% - 64%</w:t>
            </w:r>
          </w:p>
        </w:tc>
        <w:tc>
          <w:tcPr>
            <w:tcW w:w="3565" w:type="dxa"/>
          </w:tcPr>
          <w:p w14:paraId="1BF8B176" w14:textId="1D573AAD" w:rsidR="002D045D" w:rsidRPr="004B000B" w:rsidRDefault="002D045D" w:rsidP="00452CF7">
            <w:pPr>
              <w:pStyle w:val="Sansinterligne"/>
              <w:rPr>
                <w:lang w:val="en-CA"/>
              </w:rPr>
            </w:pPr>
            <w:r w:rsidRPr="004B000B">
              <w:rPr>
                <w:lang w:val="en-CA"/>
              </w:rPr>
              <w:t>Weak</w:t>
            </w:r>
          </w:p>
        </w:tc>
      </w:tr>
    </w:tbl>
    <w:p w14:paraId="04D6D0A0" w14:textId="423822F6" w:rsidR="00150768" w:rsidRPr="00585864" w:rsidRDefault="00150768">
      <w:pPr>
        <w:rPr>
          <w:rFonts w:asciiTheme="majorHAnsi" w:eastAsiaTheme="majorEastAsia" w:hAnsiTheme="majorHAnsi" w:cstheme="majorBidi"/>
          <w:b/>
          <w:bCs/>
          <w:color w:val="732117" w:themeColor="accent2" w:themeShade="BF"/>
          <w:sz w:val="18"/>
          <w:szCs w:val="18"/>
          <w:lang w:val="en-CA"/>
        </w:rPr>
      </w:pPr>
    </w:p>
    <w:p w14:paraId="4D98ABCE" w14:textId="406269C1" w:rsidR="00216DF9" w:rsidRPr="004B000B" w:rsidRDefault="00083A94" w:rsidP="00216DF9">
      <w:pPr>
        <w:pStyle w:val="Titre3"/>
        <w:rPr>
          <w:lang w:val="en-CA"/>
        </w:rPr>
      </w:pPr>
      <w:r w:rsidRPr="004B000B">
        <w:rPr>
          <w:lang w:val="en-CA"/>
        </w:rPr>
        <w:t>ACADEMIC INTEGRITY</w:t>
      </w:r>
    </w:p>
    <w:p w14:paraId="7503D6EC" w14:textId="77777777" w:rsidR="00216DF9" w:rsidRPr="00585864" w:rsidRDefault="00216DF9" w:rsidP="00216DF9">
      <w:pPr>
        <w:rPr>
          <w:sz w:val="18"/>
          <w:szCs w:val="18"/>
          <w:lang w:val="en-CA"/>
        </w:rPr>
      </w:pPr>
    </w:p>
    <w:p w14:paraId="086679CE" w14:textId="7D07D27E" w:rsidR="00216DF9" w:rsidRDefault="00216DF9" w:rsidP="00452CF7">
      <w:pPr>
        <w:pStyle w:val="Sansinterligne"/>
        <w:rPr>
          <w:lang w:val="en-CA"/>
        </w:rPr>
      </w:pPr>
      <w:r w:rsidRPr="004B000B">
        <w:rPr>
          <w:lang w:val="en-CA"/>
        </w:rPr>
        <w:t xml:space="preserve">The Code of Conduct (Academic) at Concordia University states that the “integrity of University academic life and of the degrees, diplomas and certificates the University confers is dependent upon the honesty and soundness of the instructor-student learning relationship and, in particular, that of the evaluation process.  As such, all students are expected to be honest in all of their academic endeavours and relationships with the University.” </w:t>
      </w:r>
    </w:p>
    <w:p w14:paraId="34F18C55" w14:textId="77777777" w:rsidR="001A1F76" w:rsidRPr="00585864" w:rsidRDefault="001A1F76" w:rsidP="00452CF7">
      <w:pPr>
        <w:pStyle w:val="Sansinterligne"/>
        <w:rPr>
          <w:i/>
          <w:iCs/>
          <w:sz w:val="18"/>
          <w:szCs w:val="18"/>
          <w:lang w:val="en-CA"/>
        </w:rPr>
      </w:pPr>
    </w:p>
    <w:p w14:paraId="5E5B77F3" w14:textId="78CDF1CD" w:rsidR="00216DF9" w:rsidRPr="004B000B" w:rsidRDefault="00216DF9" w:rsidP="00216DF9">
      <w:pPr>
        <w:rPr>
          <w:lang w:val="en-CA"/>
        </w:rPr>
      </w:pPr>
      <w:r w:rsidRPr="004B000B">
        <w:rPr>
          <w:color w:val="000000"/>
          <w:lang w:val="en-CA"/>
        </w:rPr>
        <w:t xml:space="preserve">All students enrolled at Concordia are expected to familiarize themselves with the contents of this Code. You are strongly encouraged to visit the following web address: </w:t>
      </w:r>
      <w:hyperlink r:id="rId12" w:history="1">
        <w:r w:rsidRPr="004B000B">
          <w:rPr>
            <w:rStyle w:val="Lienhypertexte"/>
            <w:lang w:val="en-CA"/>
          </w:rPr>
          <w:t>http://www.concordia.ca/programs-and-courses/academic-integrity/</w:t>
        </w:r>
      </w:hyperlink>
      <w:r w:rsidRPr="004B000B">
        <w:rPr>
          <w:lang w:val="en-CA"/>
        </w:rPr>
        <w:t xml:space="preserve"> . </w:t>
      </w:r>
      <w:r w:rsidR="001A1F76">
        <w:rPr>
          <w:lang w:val="en-CA"/>
        </w:rPr>
        <w:t xml:space="preserve">A similar site outlining McGill University’s Student Responsibilities around academic integrity and honest work ethic can be found at: </w:t>
      </w:r>
      <w:hyperlink r:id="rId13" w:history="1">
        <w:r w:rsidR="001A1F76" w:rsidRPr="001A1F76">
          <w:rPr>
            <w:rStyle w:val="Lienhypertexte"/>
            <w:lang w:val="en-CA"/>
          </w:rPr>
          <w:t>http://www.mcgill.ca/students/srr/honest/</w:t>
        </w:r>
      </w:hyperlink>
      <w:r w:rsidR="001A1F76">
        <w:rPr>
          <w:lang w:val="en-CA"/>
        </w:rPr>
        <w:t xml:space="preserve"> . </w:t>
      </w:r>
      <w:r w:rsidR="001A1F76" w:rsidRPr="004B000B">
        <w:rPr>
          <w:lang w:val="en-CA"/>
        </w:rPr>
        <w:t>Th</w:t>
      </w:r>
      <w:r w:rsidR="001A1F76">
        <w:rPr>
          <w:lang w:val="en-CA"/>
        </w:rPr>
        <w:t>ese</w:t>
      </w:r>
      <w:r w:rsidR="001A1F76" w:rsidRPr="004B000B">
        <w:rPr>
          <w:lang w:val="en-CA"/>
        </w:rPr>
        <w:t xml:space="preserve"> </w:t>
      </w:r>
      <w:r w:rsidRPr="004B000B">
        <w:rPr>
          <w:lang w:val="en-CA"/>
        </w:rPr>
        <w:t>website</w:t>
      </w:r>
      <w:r w:rsidR="001A1F76">
        <w:rPr>
          <w:lang w:val="en-CA"/>
        </w:rPr>
        <w:t>s</w:t>
      </w:r>
      <w:r w:rsidRPr="004B000B">
        <w:rPr>
          <w:lang w:val="en-CA"/>
        </w:rPr>
        <w:t xml:space="preserve"> provide important information regarding </w:t>
      </w:r>
      <w:r w:rsidR="004C55DF">
        <w:rPr>
          <w:lang w:val="en-CA"/>
        </w:rPr>
        <w:t>institutional expectations around</w:t>
      </w:r>
      <w:r w:rsidR="001A1F76">
        <w:rPr>
          <w:lang w:val="en-CA"/>
        </w:rPr>
        <w:t xml:space="preserve"> </w:t>
      </w:r>
      <w:r w:rsidRPr="004B000B">
        <w:rPr>
          <w:lang w:val="en-CA"/>
        </w:rPr>
        <w:t>academic integrity.</w:t>
      </w:r>
    </w:p>
    <w:p w14:paraId="34E50F1A" w14:textId="77777777" w:rsidR="00216DF9" w:rsidRPr="00585864" w:rsidRDefault="00216DF9" w:rsidP="000F6B82">
      <w:pPr>
        <w:pStyle w:val="Retraitcorpsdetexte"/>
        <w:spacing w:line="240" w:lineRule="auto"/>
        <w:ind w:left="0" w:firstLine="0"/>
        <w:rPr>
          <w:sz w:val="18"/>
          <w:szCs w:val="18"/>
        </w:rPr>
      </w:pPr>
    </w:p>
    <w:p w14:paraId="3FB2805E" w14:textId="1A7FEACE" w:rsidR="00216DF9" w:rsidRPr="004B000B" w:rsidRDefault="00423112" w:rsidP="00083A94">
      <w:pPr>
        <w:pStyle w:val="Titre3"/>
        <w:rPr>
          <w:lang w:val="en-CA"/>
        </w:rPr>
      </w:pPr>
      <w:r w:rsidRPr="004B000B">
        <w:rPr>
          <w:lang w:val="en-CA"/>
        </w:rPr>
        <w:t>DISCLAIMER</w:t>
      </w:r>
    </w:p>
    <w:p w14:paraId="70669522" w14:textId="77777777" w:rsidR="001A1F76" w:rsidRPr="00585864" w:rsidRDefault="001A1F76" w:rsidP="00150768">
      <w:pPr>
        <w:rPr>
          <w:sz w:val="18"/>
          <w:szCs w:val="18"/>
          <w:lang w:val="en-CA"/>
        </w:rPr>
      </w:pPr>
    </w:p>
    <w:p w14:paraId="3DA65F65" w14:textId="0FC230B3" w:rsidR="007170CA" w:rsidRPr="004B000B" w:rsidRDefault="00216DF9" w:rsidP="00150768">
      <w:pPr>
        <w:rPr>
          <w:rFonts w:cs="Arial"/>
          <w:sz w:val="23"/>
          <w:szCs w:val="23"/>
          <w:lang w:val="en-CA"/>
        </w:rPr>
      </w:pPr>
      <w:r w:rsidRPr="004B000B">
        <w:rPr>
          <w:lang w:val="en-CA"/>
        </w:rPr>
        <w:t>The faculty reserve the right to change or update this outline, and any other course related materials, at any time.  The student will be informed in a timely manner through</w:t>
      </w:r>
      <w:r w:rsidRPr="009E54AF">
        <w:rPr>
          <w:color w:val="000000" w:themeColor="text1"/>
          <w:lang w:val="en-CA"/>
        </w:rPr>
        <w:t xml:space="preserve"> </w:t>
      </w:r>
      <w:r w:rsidR="00150768" w:rsidRPr="004B000B">
        <w:rPr>
          <w:color w:val="000000" w:themeColor="text1"/>
          <w:u w:val="single"/>
          <w:lang w:val="en-CA"/>
        </w:rPr>
        <w:t>emails</w:t>
      </w:r>
      <w:r w:rsidRPr="004B000B">
        <w:rPr>
          <w:color w:val="000000" w:themeColor="text1"/>
          <w:lang w:val="en-CA"/>
        </w:rPr>
        <w:t xml:space="preserve"> </w:t>
      </w:r>
      <w:r w:rsidRPr="004B000B">
        <w:rPr>
          <w:lang w:val="en-CA"/>
        </w:rPr>
        <w:t>and/or announcements during class.</w:t>
      </w:r>
    </w:p>
    <w:p w14:paraId="32A67DBC" w14:textId="015A5A70" w:rsidR="00875AFD" w:rsidRPr="004B000B" w:rsidRDefault="00256F10" w:rsidP="00150768">
      <w:pPr>
        <w:pStyle w:val="Titre3"/>
        <w:rPr>
          <w:lang w:val="en-CA"/>
        </w:rPr>
      </w:pPr>
      <w:r w:rsidRPr="004B000B">
        <w:rPr>
          <w:lang w:val="en-CA"/>
        </w:rPr>
        <w:lastRenderedPageBreak/>
        <w:t>DELIVERABLE</w:t>
      </w:r>
      <w:r w:rsidR="00EB2F99" w:rsidRPr="004B000B">
        <w:rPr>
          <w:lang w:val="en-CA"/>
        </w:rPr>
        <w:t xml:space="preserve">S </w:t>
      </w:r>
      <w:r w:rsidR="00150768" w:rsidRPr="004B000B">
        <w:rPr>
          <w:lang w:val="en-CA"/>
        </w:rPr>
        <w:t>&amp;</w:t>
      </w:r>
      <w:r w:rsidR="00EB2F99" w:rsidRPr="004B000B">
        <w:rPr>
          <w:lang w:val="en-CA"/>
        </w:rPr>
        <w:t xml:space="preserve"> EVALUATIONS</w:t>
      </w:r>
    </w:p>
    <w:p w14:paraId="5D1AF76E" w14:textId="45A9586F" w:rsidR="00DA113B" w:rsidRPr="004B000B" w:rsidRDefault="00DA113B" w:rsidP="00DA113B">
      <w:pPr>
        <w:rPr>
          <w:lang w:val="en-CA"/>
        </w:rPr>
      </w:pPr>
    </w:p>
    <w:p w14:paraId="4D7B3D07" w14:textId="77777777" w:rsidR="00C46DE0" w:rsidRPr="00585864" w:rsidRDefault="00C46DE0" w:rsidP="001416F9">
      <w:pPr>
        <w:rPr>
          <w:lang w:val="en-CA"/>
        </w:rPr>
      </w:pPr>
    </w:p>
    <w:p w14:paraId="0BE11A1A" w14:textId="02FDE584" w:rsidR="00C46DE0" w:rsidRPr="004B000B" w:rsidRDefault="00C46DE0" w:rsidP="001416F9">
      <w:pPr>
        <w:rPr>
          <w:b/>
          <w:lang w:val="en-CA"/>
        </w:rPr>
      </w:pPr>
      <w:r w:rsidRPr="004B000B">
        <w:rPr>
          <w:b/>
          <w:lang w:val="en-CA"/>
        </w:rPr>
        <w:t>Project management evaluation</w:t>
      </w:r>
    </w:p>
    <w:p w14:paraId="55B301C7" w14:textId="77777777" w:rsidR="00C46DE0" w:rsidRPr="00585864" w:rsidRDefault="00C46DE0" w:rsidP="001416F9">
      <w:pPr>
        <w:rPr>
          <w:lang w:val="en-CA"/>
        </w:rPr>
      </w:pPr>
    </w:p>
    <w:p w14:paraId="3A6DDA1B" w14:textId="7F8958C9" w:rsidR="00BB16EA" w:rsidRPr="00585864" w:rsidRDefault="00BB16EA" w:rsidP="001416F9">
      <w:pPr>
        <w:rPr>
          <w:lang w:val="en-CA"/>
        </w:rPr>
      </w:pPr>
      <w:r w:rsidRPr="00585864">
        <w:rPr>
          <w:lang w:val="en-CA"/>
        </w:rPr>
        <w:t>Based on the January 10</w:t>
      </w:r>
      <w:r w:rsidRPr="00585864">
        <w:rPr>
          <w:vertAlign w:val="superscript"/>
          <w:lang w:val="en-CA"/>
        </w:rPr>
        <w:t>th</w:t>
      </w:r>
      <w:r w:rsidRPr="00585864">
        <w:rPr>
          <w:lang w:val="en-CA"/>
        </w:rPr>
        <w:t xml:space="preserve"> </w:t>
      </w:r>
      <w:r>
        <w:rPr>
          <w:lang w:val="en-CA"/>
        </w:rPr>
        <w:t>Project Management presentation, teams will have specific goals and timelines to consider</w:t>
      </w:r>
      <w:r w:rsidR="00D41047">
        <w:rPr>
          <w:lang w:val="en-CA"/>
        </w:rPr>
        <w:t xml:space="preserve"> in planning their projects</w:t>
      </w:r>
      <w:r>
        <w:rPr>
          <w:lang w:val="en-CA"/>
        </w:rPr>
        <w:t xml:space="preserve">. </w:t>
      </w:r>
      <w:r w:rsidR="00D41047">
        <w:rPr>
          <w:lang w:val="en-CA"/>
        </w:rPr>
        <w:t xml:space="preserve">A project management plan will be submitted </w:t>
      </w:r>
      <w:r w:rsidR="00D41047" w:rsidRPr="006B6B2D">
        <w:rPr>
          <w:lang w:val="en-CA"/>
        </w:rPr>
        <w:t xml:space="preserve">on February </w:t>
      </w:r>
      <w:r w:rsidR="00462A81" w:rsidRPr="006B6B2D">
        <w:rPr>
          <w:lang w:val="en-CA"/>
        </w:rPr>
        <w:t>14</w:t>
      </w:r>
      <w:r w:rsidR="00D41047" w:rsidRPr="00585864">
        <w:rPr>
          <w:vertAlign w:val="superscript"/>
          <w:lang w:val="en-CA"/>
        </w:rPr>
        <w:t>th</w:t>
      </w:r>
      <w:r w:rsidR="00D41047" w:rsidRPr="006B6B2D">
        <w:rPr>
          <w:lang w:val="en-CA"/>
        </w:rPr>
        <w:t xml:space="preserve"> when</w:t>
      </w:r>
      <w:r w:rsidR="00D41047">
        <w:rPr>
          <w:lang w:val="en-CA"/>
        </w:rPr>
        <w:t xml:space="preserve"> groups will meet with the facilitator in 30-minute sessions to informally present their plans, and to receive mentorship and feedback about possible plan weaknesses or omissions.</w:t>
      </w:r>
      <w:r w:rsidR="00E83412">
        <w:rPr>
          <w:lang w:val="en-CA"/>
        </w:rPr>
        <w:t xml:space="preserve"> </w:t>
      </w:r>
      <w:r w:rsidR="00E83412" w:rsidRPr="00585864">
        <w:rPr>
          <w:b/>
          <w:i/>
          <w:lang w:val="en-CA"/>
        </w:rPr>
        <w:t>(10% of final grade)</w:t>
      </w:r>
    </w:p>
    <w:p w14:paraId="4F58212F" w14:textId="77777777" w:rsidR="00C46DE0" w:rsidRPr="00585864" w:rsidRDefault="00C46DE0" w:rsidP="001416F9">
      <w:pPr>
        <w:rPr>
          <w:lang w:val="en-CA"/>
        </w:rPr>
      </w:pPr>
    </w:p>
    <w:p w14:paraId="5A668BEB" w14:textId="47CD7118" w:rsidR="002327AC" w:rsidRPr="004B000B" w:rsidRDefault="002327AC" w:rsidP="002327AC">
      <w:pPr>
        <w:rPr>
          <w:b/>
          <w:lang w:val="en-CA"/>
        </w:rPr>
      </w:pPr>
      <w:r w:rsidRPr="004B000B">
        <w:rPr>
          <w:b/>
          <w:lang w:val="en-CA"/>
        </w:rPr>
        <w:t>Technical and scientific evaluation</w:t>
      </w:r>
      <w:r w:rsidR="004C55DF">
        <w:rPr>
          <w:b/>
          <w:lang w:val="en-CA"/>
        </w:rPr>
        <w:t>s</w:t>
      </w:r>
      <w:r w:rsidR="00462A81">
        <w:rPr>
          <w:b/>
          <w:lang w:val="en-CA"/>
        </w:rPr>
        <w:t>:</w:t>
      </w:r>
      <w:r w:rsidRPr="004B000B">
        <w:rPr>
          <w:b/>
          <w:lang w:val="en-CA"/>
        </w:rPr>
        <w:t xml:space="preserve"> </w:t>
      </w:r>
      <w:r w:rsidR="00462A81">
        <w:rPr>
          <w:b/>
          <w:lang w:val="en-CA"/>
        </w:rPr>
        <w:t>C</w:t>
      </w:r>
      <w:r w:rsidR="004C55DF">
        <w:rPr>
          <w:b/>
          <w:lang w:val="en-CA"/>
        </w:rPr>
        <w:t>once</w:t>
      </w:r>
      <w:r w:rsidR="00462A81">
        <w:rPr>
          <w:b/>
          <w:lang w:val="en-CA"/>
        </w:rPr>
        <w:t>pt development / prototype</w:t>
      </w:r>
      <w:r w:rsidR="004C55DF">
        <w:rPr>
          <w:b/>
          <w:lang w:val="en-CA"/>
        </w:rPr>
        <w:t xml:space="preserve"> checks 1, 2</w:t>
      </w:r>
      <w:r w:rsidRPr="004B000B">
        <w:rPr>
          <w:b/>
          <w:lang w:val="en-CA"/>
        </w:rPr>
        <w:t xml:space="preserve"> &amp; </w:t>
      </w:r>
      <w:r w:rsidR="004C55DF">
        <w:rPr>
          <w:b/>
          <w:lang w:val="en-CA"/>
        </w:rPr>
        <w:t>3</w:t>
      </w:r>
    </w:p>
    <w:p w14:paraId="2B12A5F1" w14:textId="77777777" w:rsidR="002327AC" w:rsidRPr="00585864" w:rsidRDefault="002327AC" w:rsidP="002327AC">
      <w:pPr>
        <w:rPr>
          <w:lang w:val="en-CA"/>
        </w:rPr>
      </w:pPr>
    </w:p>
    <w:p w14:paraId="6DED9990" w14:textId="5E7D52D4" w:rsidR="002327AC" w:rsidRPr="004B000B" w:rsidRDefault="002327AC" w:rsidP="002327AC">
      <w:pPr>
        <w:rPr>
          <w:b/>
          <w:lang w:val="en-CA"/>
        </w:rPr>
      </w:pPr>
      <w:r w:rsidRPr="004B000B">
        <w:rPr>
          <w:lang w:val="en-CA"/>
        </w:rPr>
        <w:t xml:space="preserve">Groups' presentations on the technical and scientific aspects of their project. Although these are evaluated check points, these presentations don’t need to be formal and presented with a </w:t>
      </w:r>
      <w:r w:rsidR="004C55DF" w:rsidRPr="004B000B">
        <w:rPr>
          <w:lang w:val="en-CA"/>
        </w:rPr>
        <w:t xml:space="preserve">PowerPoint </w:t>
      </w:r>
      <w:r w:rsidRPr="004B000B">
        <w:rPr>
          <w:lang w:val="en-CA"/>
        </w:rPr>
        <w:t xml:space="preserve">support. </w:t>
      </w:r>
      <w:r w:rsidR="004C55DF">
        <w:rPr>
          <w:lang w:val="en-CA"/>
        </w:rPr>
        <w:t>The</w:t>
      </w:r>
      <w:r w:rsidR="00462A81">
        <w:rPr>
          <w:lang w:val="en-CA"/>
        </w:rPr>
        <w:t>y</w:t>
      </w:r>
      <w:r w:rsidR="004C55DF">
        <w:rPr>
          <w:lang w:val="en-CA"/>
        </w:rPr>
        <w:t xml:space="preserve"> should</w:t>
      </w:r>
      <w:r w:rsidRPr="004B000B">
        <w:rPr>
          <w:lang w:val="en-CA"/>
        </w:rPr>
        <w:t xml:space="preserve"> be prepared and organised in a way that we can see the research, reflections, choices and orientation of the </w:t>
      </w:r>
      <w:r w:rsidR="004C55DF">
        <w:rPr>
          <w:lang w:val="en-CA"/>
        </w:rPr>
        <w:t xml:space="preserve">prototype or concept </w:t>
      </w:r>
      <w:r w:rsidRPr="004B000B">
        <w:rPr>
          <w:lang w:val="en-CA"/>
        </w:rPr>
        <w:t xml:space="preserve">development </w:t>
      </w:r>
      <w:r w:rsidR="004C55DF">
        <w:rPr>
          <w:lang w:val="en-CA"/>
        </w:rPr>
        <w:t>and</w:t>
      </w:r>
      <w:r w:rsidR="004C55DF" w:rsidRPr="004B000B">
        <w:rPr>
          <w:lang w:val="en-CA"/>
        </w:rPr>
        <w:t xml:space="preserve"> </w:t>
      </w:r>
      <w:r w:rsidRPr="004B000B">
        <w:rPr>
          <w:lang w:val="en-CA"/>
        </w:rPr>
        <w:t>design</w:t>
      </w:r>
      <w:r w:rsidR="004C55DF">
        <w:rPr>
          <w:lang w:val="en-CA"/>
        </w:rPr>
        <w:t>, with consideration of</w:t>
      </w:r>
      <w:r w:rsidRPr="004B000B">
        <w:rPr>
          <w:lang w:val="en-CA"/>
        </w:rPr>
        <w:t xml:space="preserve"> customer</w:t>
      </w:r>
      <w:r w:rsidR="004C55DF">
        <w:rPr>
          <w:lang w:val="en-CA"/>
        </w:rPr>
        <w:t>-</w:t>
      </w:r>
      <w:r w:rsidRPr="004B000B">
        <w:rPr>
          <w:lang w:val="en-CA"/>
        </w:rPr>
        <w:t xml:space="preserve"> and market needs</w:t>
      </w:r>
      <w:r w:rsidR="004C55DF">
        <w:rPr>
          <w:lang w:val="en-CA"/>
        </w:rPr>
        <w:t>.</w:t>
      </w:r>
      <w:r w:rsidR="00E83412">
        <w:rPr>
          <w:lang w:val="en-CA"/>
        </w:rPr>
        <w:t xml:space="preserve"> </w:t>
      </w:r>
      <w:r w:rsidR="00E83412" w:rsidRPr="001405E4">
        <w:rPr>
          <w:b/>
          <w:i/>
          <w:lang w:val="en-CA"/>
        </w:rPr>
        <w:t>(10% of final grade)</w:t>
      </w:r>
    </w:p>
    <w:p w14:paraId="4F291775" w14:textId="77777777" w:rsidR="002327AC" w:rsidRPr="00585864" w:rsidRDefault="002327AC" w:rsidP="002327AC">
      <w:pPr>
        <w:rPr>
          <w:lang w:val="en-CA"/>
        </w:rPr>
      </w:pPr>
    </w:p>
    <w:p w14:paraId="0AA29B8C" w14:textId="03B181FC" w:rsidR="00E83412" w:rsidRDefault="00E83412" w:rsidP="002327AC">
      <w:pPr>
        <w:rPr>
          <w:b/>
          <w:lang w:val="en-CA"/>
        </w:rPr>
      </w:pPr>
      <w:r>
        <w:rPr>
          <w:b/>
          <w:lang w:val="en-CA"/>
        </w:rPr>
        <w:t>Business plan</w:t>
      </w:r>
    </w:p>
    <w:p w14:paraId="1B360D86" w14:textId="77777777" w:rsidR="00E83412" w:rsidRPr="00585864" w:rsidRDefault="00E83412" w:rsidP="002327AC">
      <w:pPr>
        <w:rPr>
          <w:lang w:val="en-CA"/>
        </w:rPr>
      </w:pPr>
    </w:p>
    <w:p w14:paraId="4BD44BC8" w14:textId="2A10105E" w:rsidR="00E83412" w:rsidRPr="00585864" w:rsidRDefault="00E83412" w:rsidP="002327AC">
      <w:pPr>
        <w:rPr>
          <w:lang w:val="en-CA"/>
        </w:rPr>
      </w:pPr>
      <w:r w:rsidRPr="009E54AF">
        <w:rPr>
          <w:lang w:val="en-CA"/>
        </w:rPr>
        <w:t xml:space="preserve">Based on the market needs and concept development considerations, a business plan will </w:t>
      </w:r>
      <w:r w:rsidR="00EB7661" w:rsidRPr="009E54AF">
        <w:rPr>
          <w:lang w:val="en-CA"/>
        </w:rPr>
        <w:t>submitted</w:t>
      </w:r>
      <w:ins w:id="10" w:author="Surgical Research Administrator" w:date="2018-01-08T14:29:00Z">
        <w:r w:rsidR="002D30E4" w:rsidRPr="0056418A">
          <w:rPr>
            <w:lang w:val="en-CA"/>
          </w:rPr>
          <w:t xml:space="preserve"> based</w:t>
        </w:r>
        <w:r w:rsidR="002D30E4">
          <w:rPr>
            <w:lang w:val="en-CA"/>
          </w:rPr>
          <w:t xml:space="preserve"> on materials given to students</w:t>
        </w:r>
      </w:ins>
      <w:ins w:id="11" w:author="Surgical Research Administrator" w:date="2018-01-08T14:33:00Z">
        <w:r w:rsidR="002D30E4">
          <w:rPr>
            <w:lang w:val="en-CA"/>
          </w:rPr>
          <w:t>. The business plan</w:t>
        </w:r>
      </w:ins>
      <w:ins w:id="12" w:author="Surgical Research Administrator" w:date="2018-01-08T14:30:00Z">
        <w:r w:rsidR="002D30E4">
          <w:rPr>
            <w:lang w:val="en-CA"/>
          </w:rPr>
          <w:t xml:space="preserve"> needs to take into account stakeholders: Who will </w:t>
        </w:r>
      </w:ins>
      <w:ins w:id="13" w:author="Surgical Research Administrator" w:date="2018-01-08T14:33:00Z">
        <w:r w:rsidR="002D30E4">
          <w:rPr>
            <w:lang w:val="en-CA"/>
          </w:rPr>
          <w:t xml:space="preserve">be </w:t>
        </w:r>
      </w:ins>
      <w:ins w:id="14" w:author="Surgical Research Administrator" w:date="2018-01-08T14:30:00Z">
        <w:r w:rsidR="002D30E4">
          <w:rPr>
            <w:lang w:val="en-CA"/>
          </w:rPr>
          <w:t xml:space="preserve">the target audience for the product? Who will be the audience for </w:t>
        </w:r>
      </w:ins>
      <w:ins w:id="15" w:author="Surgical Research Administrator" w:date="2018-01-08T14:31:00Z">
        <w:r w:rsidR="002D30E4">
          <w:rPr>
            <w:lang w:val="en-CA"/>
          </w:rPr>
          <w:t>the business plan (e.g. investors, banks, venture capital, government funding agencies</w:t>
        </w:r>
      </w:ins>
      <w:ins w:id="16" w:author="Surgical Research Administrator" w:date="2018-01-08T14:44:00Z">
        <w:r w:rsidR="00520992">
          <w:rPr>
            <w:lang w:val="en-CA"/>
          </w:rPr>
          <w:t xml:space="preserve"> etc.</w:t>
        </w:r>
      </w:ins>
      <w:ins w:id="17" w:author="Surgical Research Administrator" w:date="2018-01-08T14:31:00Z">
        <w:r w:rsidR="002D30E4">
          <w:rPr>
            <w:lang w:val="en-CA"/>
          </w:rPr>
          <w:t>)</w:t>
        </w:r>
      </w:ins>
      <w:ins w:id="18" w:author="Surgical Research Administrator" w:date="2018-01-08T14:30:00Z">
        <w:r w:rsidR="002D30E4">
          <w:rPr>
            <w:lang w:val="en-CA"/>
          </w:rPr>
          <w:t>?</w:t>
        </w:r>
      </w:ins>
      <w:r w:rsidR="00D446F9">
        <w:rPr>
          <w:lang w:val="en-CA"/>
        </w:rPr>
        <w:t xml:space="preserve"> </w:t>
      </w:r>
      <w:r w:rsidR="00D446F9" w:rsidRPr="001405E4">
        <w:rPr>
          <w:b/>
          <w:i/>
          <w:lang w:val="en-CA"/>
        </w:rPr>
        <w:t>(10% of final grade)</w:t>
      </w:r>
    </w:p>
    <w:p w14:paraId="2A6C0A14" w14:textId="77777777" w:rsidR="00E83412" w:rsidRPr="00585864" w:rsidRDefault="00E83412" w:rsidP="002327AC">
      <w:pPr>
        <w:rPr>
          <w:lang w:val="en-CA"/>
        </w:rPr>
      </w:pPr>
    </w:p>
    <w:p w14:paraId="33EB7E3E" w14:textId="08DF888E" w:rsidR="002327AC" w:rsidRPr="004B000B" w:rsidRDefault="002327AC" w:rsidP="002327AC">
      <w:pPr>
        <w:rPr>
          <w:b/>
          <w:lang w:val="en-CA"/>
        </w:rPr>
      </w:pPr>
      <w:r w:rsidRPr="004B000B">
        <w:rPr>
          <w:b/>
          <w:lang w:val="en-CA"/>
        </w:rPr>
        <w:t xml:space="preserve">Final presentation – </w:t>
      </w:r>
      <w:r w:rsidR="00AA57A7">
        <w:rPr>
          <w:b/>
          <w:lang w:val="en-CA"/>
        </w:rPr>
        <w:t>Application or</w:t>
      </w:r>
      <w:r w:rsidR="008C28D5">
        <w:rPr>
          <w:b/>
          <w:lang w:val="en-CA"/>
        </w:rPr>
        <w:t xml:space="preserve"> prototype</w:t>
      </w:r>
    </w:p>
    <w:p w14:paraId="6C56EFAE" w14:textId="77777777" w:rsidR="002327AC" w:rsidRPr="00585864" w:rsidRDefault="002327AC" w:rsidP="002327AC">
      <w:pPr>
        <w:rPr>
          <w:lang w:val="en-CA"/>
        </w:rPr>
      </w:pPr>
    </w:p>
    <w:p w14:paraId="5E35DA46" w14:textId="60BC8FDB" w:rsidR="002327AC" w:rsidRPr="004B000B" w:rsidRDefault="002327AC" w:rsidP="002327AC">
      <w:pPr>
        <w:rPr>
          <w:lang w:val="en-CA"/>
        </w:rPr>
      </w:pPr>
      <w:r w:rsidRPr="004B000B">
        <w:rPr>
          <w:lang w:val="en-CA"/>
        </w:rPr>
        <w:t xml:space="preserve">Each team will have </w:t>
      </w:r>
      <w:ins w:id="19" w:author="Surgical Research Administrator" w:date="2018-01-08T14:34:00Z">
        <w:r w:rsidR="002D30E4">
          <w:rPr>
            <w:lang w:val="en-CA"/>
          </w:rPr>
          <w:t>20</w:t>
        </w:r>
      </w:ins>
      <w:ins w:id="20" w:author="Nathalie Goyette" w:date="2018-01-09T10:13:00Z">
        <w:r w:rsidR="009E54AF">
          <w:rPr>
            <w:lang w:val="en-CA"/>
          </w:rPr>
          <w:t xml:space="preserve"> </w:t>
        </w:r>
      </w:ins>
      <w:r w:rsidRPr="004B000B">
        <w:rPr>
          <w:lang w:val="en-CA"/>
        </w:rPr>
        <w:t>minutes to present, followed by 10 minutes Q&amp;A.</w:t>
      </w:r>
    </w:p>
    <w:p w14:paraId="69BE882E" w14:textId="02865488" w:rsidR="00C46DE0" w:rsidRPr="00585864" w:rsidRDefault="002327AC" w:rsidP="005175DE">
      <w:pPr>
        <w:rPr>
          <w:szCs w:val="22"/>
          <w:lang w:val="en-CA"/>
        </w:rPr>
      </w:pPr>
      <w:r w:rsidRPr="004B000B">
        <w:rPr>
          <w:lang w:val="en-CA"/>
        </w:rPr>
        <w:t xml:space="preserve">Formal presentations </w:t>
      </w:r>
      <w:r w:rsidR="00AA57A7">
        <w:rPr>
          <w:lang w:val="en-CA"/>
        </w:rPr>
        <w:t xml:space="preserve">will be done </w:t>
      </w:r>
      <w:r w:rsidRPr="004B000B">
        <w:rPr>
          <w:lang w:val="en-CA"/>
        </w:rPr>
        <w:t>in front of Engineers.</w:t>
      </w:r>
      <w:r w:rsidR="00D446F9" w:rsidRPr="00D446F9">
        <w:rPr>
          <w:b/>
          <w:i/>
          <w:lang w:val="en-CA"/>
        </w:rPr>
        <w:t xml:space="preserve"> </w:t>
      </w:r>
      <w:r w:rsidR="00D446F9" w:rsidRPr="001405E4">
        <w:rPr>
          <w:b/>
          <w:i/>
          <w:lang w:val="en-CA"/>
        </w:rPr>
        <w:t>(</w:t>
      </w:r>
      <w:r w:rsidR="00D446F9">
        <w:rPr>
          <w:b/>
          <w:i/>
          <w:lang w:val="en-CA"/>
        </w:rPr>
        <w:t>25</w:t>
      </w:r>
      <w:r w:rsidR="00D446F9" w:rsidRPr="001405E4">
        <w:rPr>
          <w:b/>
          <w:i/>
          <w:lang w:val="en-CA"/>
        </w:rPr>
        <w:t>% of final grade)</w:t>
      </w:r>
    </w:p>
    <w:p w14:paraId="4BCC95AF" w14:textId="77777777" w:rsidR="002327AC" w:rsidRPr="00585864" w:rsidRDefault="002327AC" w:rsidP="005175DE">
      <w:pPr>
        <w:rPr>
          <w:szCs w:val="22"/>
          <w:lang w:val="en-CA"/>
        </w:rPr>
      </w:pPr>
    </w:p>
    <w:p w14:paraId="4E9908D9" w14:textId="468CFA94" w:rsidR="005175DE" w:rsidRPr="00585864" w:rsidRDefault="005175DE" w:rsidP="005175DE">
      <w:pPr>
        <w:rPr>
          <w:szCs w:val="20"/>
          <w:lang w:val="en-CA"/>
        </w:rPr>
      </w:pPr>
      <w:r w:rsidRPr="004B000B">
        <w:rPr>
          <w:b/>
          <w:szCs w:val="22"/>
          <w:lang w:val="en-CA"/>
        </w:rPr>
        <w:t xml:space="preserve">Final presentation – </w:t>
      </w:r>
      <w:r w:rsidR="00AA57A7">
        <w:rPr>
          <w:b/>
          <w:szCs w:val="22"/>
          <w:lang w:val="en-CA"/>
        </w:rPr>
        <w:t>B</w:t>
      </w:r>
      <w:r w:rsidR="00AA57A7" w:rsidRPr="004B000B">
        <w:rPr>
          <w:b/>
          <w:szCs w:val="22"/>
          <w:lang w:val="en-CA"/>
        </w:rPr>
        <w:t xml:space="preserve">usiness </w:t>
      </w:r>
      <w:r w:rsidRPr="004B000B">
        <w:rPr>
          <w:b/>
          <w:szCs w:val="22"/>
          <w:lang w:val="en-CA"/>
        </w:rPr>
        <w:t>pitch</w:t>
      </w:r>
    </w:p>
    <w:p w14:paraId="260F8410" w14:textId="2A1033E6" w:rsidR="005175DE" w:rsidRPr="00E83412" w:rsidRDefault="005175DE" w:rsidP="005175DE">
      <w:pPr>
        <w:rPr>
          <w:lang w:val="en-CA"/>
        </w:rPr>
      </w:pPr>
    </w:p>
    <w:p w14:paraId="76F9127F" w14:textId="108C4491" w:rsidR="006C7AE9" w:rsidRPr="00585864" w:rsidRDefault="005175DE" w:rsidP="005175DE">
      <w:pPr>
        <w:numPr>
          <w:ilvl w:val="0"/>
          <w:numId w:val="20"/>
        </w:numPr>
        <w:rPr>
          <w:rFonts w:cstheme="minorBidi"/>
          <w:szCs w:val="20"/>
          <w:lang w:val="en-CA" w:eastAsia="en-US"/>
        </w:rPr>
      </w:pPr>
      <w:r w:rsidRPr="004B000B">
        <w:rPr>
          <w:rFonts w:cstheme="minorBidi"/>
          <w:szCs w:val="20"/>
          <w:lang w:val="en-CA" w:eastAsia="en-US"/>
        </w:rPr>
        <w:t xml:space="preserve">Each team will have </w:t>
      </w:r>
      <w:ins w:id="21" w:author="Surgical Research Administrator" w:date="2018-01-08T14:34:00Z">
        <w:r w:rsidR="002D30E4">
          <w:rPr>
            <w:rFonts w:cstheme="minorBidi"/>
            <w:szCs w:val="20"/>
            <w:lang w:val="en-CA" w:eastAsia="en-US"/>
          </w:rPr>
          <w:t>10</w:t>
        </w:r>
        <w:r w:rsidR="002D30E4" w:rsidRPr="004B000B">
          <w:rPr>
            <w:lang w:val="en-CA"/>
          </w:rPr>
          <w:t xml:space="preserve"> </w:t>
        </w:r>
      </w:ins>
      <w:ins w:id="22" w:author="Nathalie Goyette" w:date="2018-01-09T10:13:00Z">
        <w:r w:rsidR="009E54AF">
          <w:rPr>
            <w:lang w:val="en-CA"/>
          </w:rPr>
          <w:t xml:space="preserve">min </w:t>
        </w:r>
      </w:ins>
      <w:r w:rsidRPr="004B000B">
        <w:rPr>
          <w:rFonts w:cstheme="minorBidi"/>
          <w:szCs w:val="20"/>
          <w:lang w:val="en-CA" w:eastAsia="en-US"/>
        </w:rPr>
        <w:t>minutes to present, followed by 10 minutes Q&amp;A.</w:t>
      </w:r>
    </w:p>
    <w:p w14:paraId="3C4A2B1C" w14:textId="3A6CB03C" w:rsidR="005175DE" w:rsidRPr="006C7AE9" w:rsidRDefault="006C7AE9" w:rsidP="00585864">
      <w:pPr>
        <w:numPr>
          <w:ilvl w:val="1"/>
          <w:numId w:val="20"/>
        </w:numPr>
        <w:rPr>
          <w:rFonts w:cstheme="minorBidi"/>
          <w:szCs w:val="20"/>
          <w:lang w:val="en-CA" w:eastAsia="en-US"/>
        </w:rPr>
      </w:pPr>
      <w:r w:rsidRPr="004B000B">
        <w:rPr>
          <w:rFonts w:cstheme="minorBidi"/>
          <w:szCs w:val="20"/>
          <w:lang w:val="en-CA" w:eastAsia="en-US"/>
        </w:rPr>
        <w:t>What do you need to take you</w:t>
      </w:r>
      <w:r>
        <w:rPr>
          <w:rFonts w:cstheme="minorBidi"/>
          <w:szCs w:val="20"/>
          <w:lang w:val="en-CA" w:eastAsia="en-US"/>
        </w:rPr>
        <w:t>r</w:t>
      </w:r>
      <w:r w:rsidRPr="004B000B">
        <w:rPr>
          <w:rFonts w:cstheme="minorBidi"/>
          <w:szCs w:val="20"/>
          <w:lang w:val="en-CA" w:eastAsia="en-US"/>
        </w:rPr>
        <w:t xml:space="preserve"> project to the next level? Why should we help you? Ie. If you need money, why should I invest? If you need lab space, why should I give it to you? Etc</w:t>
      </w:r>
      <w:r>
        <w:rPr>
          <w:rFonts w:cstheme="minorBidi"/>
          <w:szCs w:val="20"/>
          <w:lang w:val="en-CA" w:eastAsia="en-US"/>
        </w:rPr>
        <w:t>.</w:t>
      </w:r>
      <w:r w:rsidRPr="004B000B">
        <w:rPr>
          <w:rFonts w:cstheme="minorBidi"/>
          <w:szCs w:val="20"/>
          <w:lang w:val="en-CA" w:eastAsia="en-US"/>
        </w:rPr>
        <w:t xml:space="preserve"> etc</w:t>
      </w:r>
      <w:r>
        <w:rPr>
          <w:rFonts w:cstheme="minorBidi"/>
          <w:szCs w:val="20"/>
          <w:lang w:val="en-CA" w:eastAsia="en-US"/>
        </w:rPr>
        <w:t xml:space="preserve">. </w:t>
      </w:r>
      <w:r w:rsidR="00EB7661" w:rsidRPr="0056418A">
        <w:rPr>
          <w:b/>
          <w:i/>
          <w:lang w:val="en-CA"/>
        </w:rPr>
        <w:t>(</w:t>
      </w:r>
      <w:r w:rsidR="00EB7661" w:rsidRPr="009E54AF">
        <w:rPr>
          <w:b/>
          <w:i/>
          <w:lang w:val="en-CA"/>
        </w:rPr>
        <w:t>20%</w:t>
      </w:r>
      <w:r w:rsidR="00EB7661" w:rsidRPr="006C7AE9">
        <w:rPr>
          <w:b/>
          <w:i/>
          <w:lang w:val="en-CA"/>
        </w:rPr>
        <w:t xml:space="preserve"> of final grade)</w:t>
      </w:r>
    </w:p>
    <w:p w14:paraId="0464AE16" w14:textId="2975E179" w:rsidR="005175DE" w:rsidRPr="004B000B" w:rsidRDefault="005175DE" w:rsidP="005175DE">
      <w:pPr>
        <w:rPr>
          <w:rFonts w:cstheme="minorBidi"/>
          <w:szCs w:val="20"/>
          <w:lang w:val="en-CA" w:eastAsia="en-US"/>
        </w:rPr>
      </w:pPr>
    </w:p>
    <w:p w14:paraId="25773E76" w14:textId="24F0A8FD" w:rsidR="005175DE" w:rsidRPr="004B000B" w:rsidRDefault="005175DE" w:rsidP="005175DE">
      <w:pPr>
        <w:numPr>
          <w:ilvl w:val="0"/>
          <w:numId w:val="21"/>
        </w:numPr>
        <w:rPr>
          <w:rFonts w:cstheme="minorBidi"/>
          <w:szCs w:val="20"/>
          <w:lang w:val="en-CA" w:eastAsia="en-US"/>
        </w:rPr>
      </w:pPr>
      <w:r w:rsidRPr="004B000B">
        <w:rPr>
          <w:rFonts w:cstheme="minorBidi"/>
          <w:szCs w:val="20"/>
          <w:lang w:val="en-CA" w:eastAsia="en-US"/>
        </w:rPr>
        <w:t xml:space="preserve">Each team will provide a brochure (8.5 </w:t>
      </w:r>
      <w:r w:rsidR="00AA57A7">
        <w:rPr>
          <w:rFonts w:cstheme="minorBidi"/>
          <w:szCs w:val="20"/>
          <w:lang w:val="en-CA" w:eastAsia="en-US"/>
        </w:rPr>
        <w:t>x</w:t>
      </w:r>
      <w:r w:rsidR="00AA57A7" w:rsidRPr="004B000B">
        <w:rPr>
          <w:rFonts w:cstheme="minorBidi"/>
          <w:szCs w:val="20"/>
          <w:lang w:val="en-CA" w:eastAsia="en-US"/>
        </w:rPr>
        <w:t xml:space="preserve"> </w:t>
      </w:r>
      <w:r w:rsidRPr="004B000B">
        <w:rPr>
          <w:rFonts w:cstheme="minorBidi"/>
          <w:szCs w:val="20"/>
          <w:lang w:val="en-CA" w:eastAsia="en-US"/>
        </w:rPr>
        <w:t>11</w:t>
      </w:r>
      <w:r w:rsidR="00AA57A7">
        <w:rPr>
          <w:rFonts w:cstheme="minorBidi"/>
          <w:szCs w:val="20"/>
          <w:lang w:val="en-CA" w:eastAsia="en-US"/>
        </w:rPr>
        <w:t>”</w:t>
      </w:r>
      <w:r w:rsidR="00E83412">
        <w:rPr>
          <w:rFonts w:cstheme="minorBidi"/>
          <w:szCs w:val="20"/>
          <w:lang w:val="en-CA" w:eastAsia="en-US"/>
        </w:rPr>
        <w:t xml:space="preserve"> tri-fold format</w:t>
      </w:r>
      <w:r w:rsidRPr="004B000B">
        <w:rPr>
          <w:rFonts w:cstheme="minorBidi"/>
          <w:szCs w:val="20"/>
          <w:lang w:val="en-CA" w:eastAsia="en-US"/>
        </w:rPr>
        <w:t>) describing their project</w:t>
      </w:r>
      <w:r w:rsidR="00E83412">
        <w:rPr>
          <w:rFonts w:cstheme="minorBidi"/>
          <w:szCs w:val="20"/>
          <w:lang w:val="en-CA" w:eastAsia="en-US"/>
        </w:rPr>
        <w:t xml:space="preserve">: the brochure should be </w:t>
      </w:r>
      <w:r w:rsidRPr="004B000B">
        <w:rPr>
          <w:rFonts w:cstheme="minorBidi"/>
          <w:szCs w:val="20"/>
          <w:lang w:val="en-CA" w:eastAsia="en-US"/>
        </w:rPr>
        <w:t>something that audience members can take home or give to contacts. In addition, each team will be expected to produce a poster outlining the science, the need, the market etc</w:t>
      </w:r>
      <w:r w:rsidR="00E83412">
        <w:rPr>
          <w:rFonts w:cstheme="minorBidi"/>
          <w:szCs w:val="20"/>
          <w:lang w:val="en-CA" w:eastAsia="en-US"/>
        </w:rPr>
        <w:t>.</w:t>
      </w:r>
      <w:r w:rsidRPr="004B000B">
        <w:rPr>
          <w:rFonts w:cstheme="minorBidi"/>
          <w:szCs w:val="20"/>
          <w:lang w:val="en-CA" w:eastAsia="en-US"/>
        </w:rPr>
        <w:t xml:space="preserve"> (</w:t>
      </w:r>
      <w:r w:rsidR="00E83412">
        <w:rPr>
          <w:rFonts w:cstheme="minorBidi"/>
          <w:szCs w:val="20"/>
          <w:lang w:val="en-CA" w:eastAsia="en-US"/>
        </w:rPr>
        <w:t>consider that</w:t>
      </w:r>
      <w:r w:rsidR="00E83412" w:rsidRPr="004B000B">
        <w:rPr>
          <w:rFonts w:cstheme="minorBidi"/>
          <w:szCs w:val="20"/>
          <w:lang w:val="en-CA" w:eastAsia="en-US"/>
        </w:rPr>
        <w:t xml:space="preserve"> </w:t>
      </w:r>
      <w:r w:rsidRPr="004B000B">
        <w:rPr>
          <w:rFonts w:cstheme="minorBidi"/>
          <w:szCs w:val="20"/>
          <w:lang w:val="en-CA" w:eastAsia="en-US"/>
        </w:rPr>
        <w:t>you are at a trade show/conference and need to get people to stop and talk to you). This is an opportunity to entice audience members and judges to ask you questions about your project.</w:t>
      </w:r>
      <w:r w:rsidR="00EB7661" w:rsidRPr="00EB7661">
        <w:rPr>
          <w:b/>
          <w:i/>
          <w:lang w:val="en-CA"/>
        </w:rPr>
        <w:t xml:space="preserve"> </w:t>
      </w:r>
      <w:r w:rsidR="00EB7661" w:rsidRPr="001405E4">
        <w:rPr>
          <w:b/>
          <w:i/>
          <w:lang w:val="en-CA"/>
        </w:rPr>
        <w:t>(</w:t>
      </w:r>
      <w:r w:rsidR="00EB7661" w:rsidRPr="009E54AF">
        <w:rPr>
          <w:b/>
          <w:i/>
          <w:lang w:val="en-CA"/>
        </w:rPr>
        <w:t>10%</w:t>
      </w:r>
      <w:r w:rsidR="00EB7661" w:rsidRPr="001405E4">
        <w:rPr>
          <w:b/>
          <w:i/>
          <w:lang w:val="en-CA"/>
        </w:rPr>
        <w:t xml:space="preserve"> of final grade)</w:t>
      </w:r>
    </w:p>
    <w:p w14:paraId="196FD45D" w14:textId="77777777" w:rsidR="006C7AE9" w:rsidRDefault="006C7AE9" w:rsidP="009C6C06">
      <w:pPr>
        <w:rPr>
          <w:rFonts w:cstheme="minorBidi"/>
          <w:szCs w:val="20"/>
          <w:lang w:val="en-CA" w:eastAsia="en-US"/>
        </w:rPr>
      </w:pPr>
    </w:p>
    <w:p w14:paraId="7232A383" w14:textId="77777777" w:rsidR="006C7AE9" w:rsidRPr="00585864" w:rsidRDefault="006C7AE9" w:rsidP="009C6C06">
      <w:pPr>
        <w:rPr>
          <w:rFonts w:cstheme="minorBidi"/>
          <w:b/>
          <w:szCs w:val="20"/>
          <w:lang w:val="en-CA" w:eastAsia="en-US"/>
        </w:rPr>
      </w:pPr>
      <w:r w:rsidRPr="00585864">
        <w:rPr>
          <w:rFonts w:cstheme="minorBidi"/>
          <w:b/>
          <w:szCs w:val="20"/>
          <w:lang w:val="en-CA" w:eastAsia="en-US"/>
        </w:rPr>
        <w:t>Attendance and Participation</w:t>
      </w:r>
    </w:p>
    <w:p w14:paraId="7552A8F1" w14:textId="77777777" w:rsidR="006C7AE9" w:rsidRDefault="006C7AE9" w:rsidP="009C6C06">
      <w:pPr>
        <w:rPr>
          <w:rFonts w:cstheme="minorBidi"/>
          <w:szCs w:val="20"/>
          <w:lang w:val="en-CA" w:eastAsia="en-US"/>
        </w:rPr>
      </w:pPr>
    </w:p>
    <w:p w14:paraId="1107C524" w14:textId="59C50060" w:rsidR="003B6036" w:rsidRDefault="006C7AE9" w:rsidP="009C6C06">
      <w:pPr>
        <w:rPr>
          <w:rFonts w:cstheme="minorBidi"/>
          <w:szCs w:val="20"/>
          <w:lang w:val="en-CA" w:eastAsia="en-US"/>
        </w:rPr>
      </w:pPr>
      <w:r>
        <w:rPr>
          <w:rFonts w:cstheme="minorBidi"/>
          <w:szCs w:val="20"/>
          <w:lang w:val="en-CA" w:eastAsia="en-US"/>
        </w:rPr>
        <w:t xml:space="preserve">Attendance </w:t>
      </w:r>
      <w:r w:rsidR="003B6036">
        <w:rPr>
          <w:rFonts w:cstheme="minorBidi"/>
          <w:szCs w:val="20"/>
          <w:lang w:val="en-CA" w:eastAsia="en-US"/>
        </w:rPr>
        <w:t>will be kept for all program</w:t>
      </w:r>
      <w:r>
        <w:rPr>
          <w:rFonts w:cstheme="minorBidi"/>
          <w:szCs w:val="20"/>
          <w:lang w:val="en-CA" w:eastAsia="en-US"/>
        </w:rPr>
        <w:t xml:space="preserve"> c</w:t>
      </w:r>
      <w:r w:rsidR="003B6036">
        <w:rPr>
          <w:rFonts w:cstheme="minorBidi"/>
          <w:szCs w:val="20"/>
          <w:lang w:val="en-CA" w:eastAsia="en-US"/>
        </w:rPr>
        <w:t>lasses and workshops. S</w:t>
      </w:r>
      <w:r>
        <w:rPr>
          <w:rFonts w:cstheme="minorBidi"/>
          <w:szCs w:val="20"/>
          <w:lang w:val="en-CA" w:eastAsia="en-US"/>
        </w:rPr>
        <w:t>ince team work</w:t>
      </w:r>
      <w:r w:rsidR="003B6036">
        <w:rPr>
          <w:rFonts w:cstheme="minorBidi"/>
          <w:szCs w:val="20"/>
          <w:lang w:val="en-CA" w:eastAsia="en-US"/>
        </w:rPr>
        <w:t xml:space="preserve"> and collaboration are</w:t>
      </w:r>
      <w:r>
        <w:rPr>
          <w:rFonts w:cstheme="minorBidi"/>
          <w:szCs w:val="20"/>
          <w:lang w:val="en-CA" w:eastAsia="en-US"/>
        </w:rPr>
        <w:t xml:space="preserve"> at the heart of the Surgical Innovation program, </w:t>
      </w:r>
      <w:r w:rsidR="003B6036">
        <w:rPr>
          <w:rFonts w:cstheme="minorBidi"/>
          <w:szCs w:val="20"/>
          <w:lang w:val="en-CA" w:eastAsia="en-US"/>
        </w:rPr>
        <w:t>your participation in the group project and presentations is also evaluated. Grading is as follows:</w:t>
      </w:r>
    </w:p>
    <w:p w14:paraId="4FFCB72B" w14:textId="77777777" w:rsidR="003B6036" w:rsidRDefault="003B6036" w:rsidP="009C6C06">
      <w:pPr>
        <w:rPr>
          <w:rFonts w:cstheme="minorBidi"/>
          <w:szCs w:val="20"/>
          <w:lang w:val="en-CA" w:eastAsia="en-US"/>
        </w:rPr>
      </w:pPr>
    </w:p>
    <w:p w14:paraId="1D1AC3BA" w14:textId="186DFBDA" w:rsidR="003B6036" w:rsidRPr="00585864" w:rsidRDefault="003B6036" w:rsidP="00585864">
      <w:pPr>
        <w:pStyle w:val="Pardeliste"/>
        <w:numPr>
          <w:ilvl w:val="0"/>
          <w:numId w:val="30"/>
        </w:numPr>
        <w:ind w:left="709"/>
        <w:rPr>
          <w:rFonts w:cstheme="minorBidi"/>
          <w:szCs w:val="20"/>
          <w:lang w:val="en-CA" w:eastAsia="en-US"/>
        </w:rPr>
      </w:pPr>
      <w:r w:rsidRPr="00585864">
        <w:rPr>
          <w:rFonts w:cstheme="minorBidi"/>
          <w:szCs w:val="20"/>
          <w:lang w:val="en-CA" w:eastAsia="en-US"/>
        </w:rPr>
        <w:t xml:space="preserve">Attendance and participation </w:t>
      </w:r>
      <w:r w:rsidRPr="00585864">
        <w:rPr>
          <w:rFonts w:cstheme="minorBidi"/>
          <w:b/>
          <w:i/>
          <w:szCs w:val="20"/>
          <w:lang w:val="en-CA" w:eastAsia="en-US"/>
        </w:rPr>
        <w:t>(10% of final grade)</w:t>
      </w:r>
    </w:p>
    <w:p w14:paraId="70F05E9F" w14:textId="4E639F6E" w:rsidR="003B6036" w:rsidRPr="00585864" w:rsidRDefault="003B6036" w:rsidP="00585864">
      <w:pPr>
        <w:pStyle w:val="Pardeliste"/>
        <w:numPr>
          <w:ilvl w:val="0"/>
          <w:numId w:val="30"/>
        </w:numPr>
        <w:ind w:left="709"/>
        <w:rPr>
          <w:rFonts w:cstheme="minorBidi"/>
          <w:szCs w:val="20"/>
          <w:lang w:val="en-CA" w:eastAsia="en-US"/>
        </w:rPr>
      </w:pPr>
      <w:r w:rsidRPr="00585864">
        <w:rPr>
          <w:rFonts w:cstheme="minorBidi"/>
          <w:szCs w:val="20"/>
          <w:lang w:val="en-CA" w:eastAsia="en-US"/>
        </w:rPr>
        <w:t xml:space="preserve">Peer evaluation </w:t>
      </w:r>
      <w:r w:rsidRPr="00585864">
        <w:rPr>
          <w:rFonts w:cstheme="minorBidi"/>
          <w:b/>
          <w:i/>
          <w:szCs w:val="20"/>
          <w:lang w:val="en-CA" w:eastAsia="en-US"/>
        </w:rPr>
        <w:t>(5% of final grade)</w:t>
      </w:r>
    </w:p>
    <w:p w14:paraId="6EF1FA1E" w14:textId="77777777" w:rsidR="00613550" w:rsidRPr="00585864" w:rsidRDefault="00613550" w:rsidP="00585864">
      <w:pPr>
        <w:pStyle w:val="Sansinterligne"/>
        <w:rPr>
          <w:rStyle w:val="Titredelivre"/>
          <w:b w:val="0"/>
          <w:i w:val="0"/>
          <w:lang w:val="en-CA"/>
        </w:rPr>
      </w:pPr>
    </w:p>
    <w:p w14:paraId="5ABED1F5" w14:textId="77777777" w:rsidR="00083A94" w:rsidRPr="004B000B" w:rsidRDefault="00083A94">
      <w:pPr>
        <w:rPr>
          <w:caps/>
          <w:color w:val="68230B" w:themeColor="accent1" w:themeShade="7F"/>
          <w:spacing w:val="15"/>
          <w:sz w:val="22"/>
          <w:szCs w:val="22"/>
          <w:lang w:val="en-CA"/>
        </w:rPr>
      </w:pPr>
      <w:r w:rsidRPr="004B000B">
        <w:rPr>
          <w:lang w:val="en-CA"/>
        </w:rPr>
        <w:br w:type="page"/>
      </w:r>
    </w:p>
    <w:p w14:paraId="36A7E9C0" w14:textId="483956AC" w:rsidR="007D1C50" w:rsidRPr="004B000B" w:rsidRDefault="007D1C50" w:rsidP="00C87738">
      <w:pPr>
        <w:pStyle w:val="Titre3"/>
        <w:rPr>
          <w:lang w:val="en-CA"/>
        </w:rPr>
      </w:pPr>
      <w:r w:rsidRPr="004B000B">
        <w:rPr>
          <w:lang w:val="en-CA"/>
        </w:rPr>
        <w:lastRenderedPageBreak/>
        <w:t>SYLLABUS</w:t>
      </w:r>
    </w:p>
    <w:p w14:paraId="2E687E54" w14:textId="77777777" w:rsidR="002D30E4" w:rsidRDefault="002D30E4" w:rsidP="00C87738">
      <w:pPr>
        <w:pStyle w:val="Retraitcorpsdetexte"/>
        <w:spacing w:line="240" w:lineRule="auto"/>
        <w:ind w:left="0" w:firstLine="0"/>
        <w:rPr>
          <w:ins w:id="23" w:author="Surgical Research Administrator" w:date="2018-01-08T14:35:00Z"/>
        </w:rPr>
      </w:pPr>
    </w:p>
    <w:p w14:paraId="59E9005D" w14:textId="102703C8" w:rsidR="00E60F69" w:rsidRDefault="007D1C50" w:rsidP="00C87738">
      <w:pPr>
        <w:pStyle w:val="Retraitcorpsdetexte"/>
        <w:spacing w:line="240" w:lineRule="auto"/>
        <w:ind w:left="0" w:firstLine="0"/>
        <w:rPr>
          <w:ins w:id="24" w:author="Nathalie Goyette" w:date="2018-01-09T10:20:00Z"/>
        </w:rPr>
      </w:pPr>
      <w:r w:rsidRPr="004B000B">
        <w:t>This outline lists the topics covered during the co</w:t>
      </w:r>
      <w:r w:rsidR="007C5CA8" w:rsidRPr="004B000B">
        <w:t xml:space="preserve">urse and </w:t>
      </w:r>
      <w:r w:rsidR="00216DF9" w:rsidRPr="004B000B">
        <w:t xml:space="preserve">any </w:t>
      </w:r>
      <w:r w:rsidR="007C5CA8" w:rsidRPr="004B000B">
        <w:t>required readings.</w:t>
      </w:r>
    </w:p>
    <w:p w14:paraId="1A0C8E42" w14:textId="399090E6" w:rsidR="000966E8" w:rsidRPr="004B000B" w:rsidRDefault="000966E8" w:rsidP="00C87738">
      <w:pPr>
        <w:pStyle w:val="Retraitcorpsdetexte"/>
        <w:spacing w:line="240" w:lineRule="auto"/>
        <w:ind w:left="0" w:firstLine="0"/>
      </w:pPr>
      <w:ins w:id="25" w:author="Nathalie Goyette" w:date="2018-01-09T10:20:00Z">
        <w:r>
          <w:t>Class are held every Wednesday from 1 to 4pm</w:t>
        </w:r>
      </w:ins>
      <w:ins w:id="26" w:author="Nathalie Goyette" w:date="2018-01-09T10:21:00Z">
        <w:r>
          <w:t>:</w:t>
        </w:r>
      </w:ins>
      <w:bookmarkStart w:id="27" w:name="_GoBack"/>
      <w:bookmarkEnd w:id="27"/>
    </w:p>
    <w:p w14:paraId="5105E211" w14:textId="77777777" w:rsidR="00C46DE0" w:rsidRPr="004B000B" w:rsidRDefault="00C46DE0" w:rsidP="00C87738">
      <w:pPr>
        <w:pStyle w:val="Retraitcorpsdetexte"/>
        <w:spacing w:line="240" w:lineRule="auto"/>
        <w:ind w:left="0" w:firstLine="0"/>
      </w:pPr>
    </w:p>
    <w:tbl>
      <w:tblPr>
        <w:tblStyle w:val="Grilledutableau"/>
        <w:tblW w:w="10773" w:type="dxa"/>
        <w:tblInd w:w="-5" w:type="dxa"/>
        <w:tblCellMar>
          <w:left w:w="57" w:type="dxa"/>
          <w:right w:w="57" w:type="dxa"/>
        </w:tblCellMar>
        <w:tblLook w:val="04A0" w:firstRow="1" w:lastRow="0" w:firstColumn="1" w:lastColumn="0" w:noHBand="0" w:noVBand="1"/>
      </w:tblPr>
      <w:tblGrid>
        <w:gridCol w:w="742"/>
        <w:gridCol w:w="1321"/>
        <w:gridCol w:w="1491"/>
        <w:gridCol w:w="4101"/>
        <w:gridCol w:w="1481"/>
        <w:gridCol w:w="1637"/>
      </w:tblGrid>
      <w:tr w:rsidR="00083A94" w:rsidRPr="004B000B" w14:paraId="24469C0D" w14:textId="77777777" w:rsidTr="00585864">
        <w:trPr>
          <w:trHeight w:val="490"/>
        </w:trPr>
        <w:tc>
          <w:tcPr>
            <w:tcW w:w="742" w:type="dxa"/>
          </w:tcPr>
          <w:p w14:paraId="1073D29F" w14:textId="77777777" w:rsidR="00083A94" w:rsidRPr="004B000B" w:rsidRDefault="00083A94" w:rsidP="00452CF7">
            <w:pPr>
              <w:pStyle w:val="Sansinterligne"/>
              <w:jc w:val="center"/>
              <w:rPr>
                <w:b/>
                <w:lang w:val="en-CA"/>
              </w:rPr>
            </w:pPr>
            <w:r w:rsidRPr="004B000B">
              <w:rPr>
                <w:b/>
                <w:lang w:val="en-CA"/>
              </w:rPr>
              <w:t>Session</w:t>
            </w:r>
          </w:p>
        </w:tc>
        <w:tc>
          <w:tcPr>
            <w:tcW w:w="1321" w:type="dxa"/>
          </w:tcPr>
          <w:p w14:paraId="4663E4DE" w14:textId="77777777" w:rsidR="00083A94" w:rsidRPr="004B000B" w:rsidRDefault="00083A94" w:rsidP="00452CF7">
            <w:pPr>
              <w:pStyle w:val="Sansinterligne"/>
              <w:jc w:val="center"/>
              <w:rPr>
                <w:b/>
                <w:lang w:val="en-CA"/>
              </w:rPr>
            </w:pPr>
            <w:r w:rsidRPr="004B000B">
              <w:rPr>
                <w:b/>
                <w:lang w:val="en-CA"/>
              </w:rPr>
              <w:t>Date/time</w:t>
            </w:r>
          </w:p>
        </w:tc>
        <w:tc>
          <w:tcPr>
            <w:tcW w:w="1491" w:type="dxa"/>
          </w:tcPr>
          <w:p w14:paraId="015000F4" w14:textId="0BE97CA7" w:rsidR="00083A94" w:rsidRPr="004B000B" w:rsidRDefault="00083A94" w:rsidP="00452CF7">
            <w:pPr>
              <w:pStyle w:val="Sansinterligne"/>
              <w:jc w:val="center"/>
              <w:rPr>
                <w:b/>
                <w:lang w:val="en-CA"/>
              </w:rPr>
            </w:pPr>
            <w:r w:rsidRPr="004B000B">
              <w:rPr>
                <w:b/>
                <w:lang w:val="en-CA"/>
              </w:rPr>
              <w:t>Instructor(s)</w:t>
            </w:r>
          </w:p>
        </w:tc>
        <w:tc>
          <w:tcPr>
            <w:tcW w:w="4101" w:type="dxa"/>
          </w:tcPr>
          <w:p w14:paraId="75413E1F" w14:textId="77777777" w:rsidR="00083A94" w:rsidRPr="004B000B" w:rsidRDefault="00083A94" w:rsidP="00452CF7">
            <w:pPr>
              <w:pStyle w:val="Sansinterligne"/>
              <w:jc w:val="center"/>
              <w:rPr>
                <w:b/>
                <w:lang w:val="en-CA"/>
              </w:rPr>
            </w:pPr>
            <w:r w:rsidRPr="004B000B">
              <w:rPr>
                <w:b/>
                <w:lang w:val="en-CA"/>
              </w:rPr>
              <w:t>Topic</w:t>
            </w:r>
          </w:p>
        </w:tc>
        <w:tc>
          <w:tcPr>
            <w:tcW w:w="1481" w:type="dxa"/>
          </w:tcPr>
          <w:p w14:paraId="0FFB1394" w14:textId="1BEE8998" w:rsidR="00083A94" w:rsidRPr="004B000B" w:rsidRDefault="00083A94" w:rsidP="00452CF7">
            <w:pPr>
              <w:pStyle w:val="Sansinterligne"/>
              <w:jc w:val="center"/>
              <w:rPr>
                <w:b/>
                <w:lang w:val="en-CA"/>
              </w:rPr>
            </w:pPr>
            <w:r w:rsidRPr="004B000B">
              <w:rPr>
                <w:b/>
                <w:lang w:val="en-CA"/>
              </w:rPr>
              <w:t>Location</w:t>
            </w:r>
          </w:p>
        </w:tc>
        <w:tc>
          <w:tcPr>
            <w:tcW w:w="1637" w:type="dxa"/>
          </w:tcPr>
          <w:p w14:paraId="62F90EEA" w14:textId="2DFE4DCA" w:rsidR="00083A94" w:rsidRPr="004B000B" w:rsidRDefault="00083A94" w:rsidP="00452CF7">
            <w:pPr>
              <w:pStyle w:val="Sansinterligne"/>
              <w:jc w:val="center"/>
              <w:rPr>
                <w:b/>
                <w:lang w:val="en-CA"/>
              </w:rPr>
            </w:pPr>
            <w:r w:rsidRPr="004B000B">
              <w:rPr>
                <w:b/>
                <w:lang w:val="en-CA"/>
              </w:rPr>
              <w:t>Deliverable</w:t>
            </w:r>
          </w:p>
        </w:tc>
      </w:tr>
      <w:tr w:rsidR="00083A94" w:rsidRPr="004B000B" w14:paraId="1FC42C7B" w14:textId="77777777" w:rsidTr="00585864">
        <w:trPr>
          <w:trHeight w:val="877"/>
        </w:trPr>
        <w:tc>
          <w:tcPr>
            <w:tcW w:w="742" w:type="dxa"/>
            <w:vAlign w:val="center"/>
          </w:tcPr>
          <w:p w14:paraId="7554DE71" w14:textId="4FBB7F53" w:rsidR="00083A94" w:rsidRPr="004B000B" w:rsidRDefault="00083A94" w:rsidP="009E54AF">
            <w:pPr>
              <w:pStyle w:val="Sansinterligne"/>
              <w:jc w:val="center"/>
              <w:rPr>
                <w:lang w:val="en-CA"/>
              </w:rPr>
            </w:pPr>
            <w:r w:rsidRPr="004B000B">
              <w:rPr>
                <w:lang w:val="en-CA"/>
              </w:rPr>
              <w:t>1</w:t>
            </w:r>
          </w:p>
        </w:tc>
        <w:tc>
          <w:tcPr>
            <w:tcW w:w="1321" w:type="dxa"/>
            <w:vAlign w:val="center"/>
          </w:tcPr>
          <w:p w14:paraId="53E69C38" w14:textId="0947D7A2" w:rsidR="00083A94" w:rsidRPr="004B000B" w:rsidRDefault="00083A94" w:rsidP="009E54AF">
            <w:pPr>
              <w:pStyle w:val="Sansinterligne"/>
              <w:jc w:val="center"/>
              <w:rPr>
                <w:lang w:val="en-CA"/>
              </w:rPr>
            </w:pPr>
            <w:r w:rsidRPr="004B000B">
              <w:rPr>
                <w:lang w:val="en-CA"/>
              </w:rPr>
              <w:t>Jan</w:t>
            </w:r>
            <w:ins w:id="28" w:author="Surgical Research Administrator" w:date="2018-01-08T14:38:00Z">
              <w:r w:rsidR="000408A9">
                <w:rPr>
                  <w:lang w:val="en-CA"/>
                </w:rPr>
                <w:t>uary</w:t>
              </w:r>
            </w:ins>
            <w:r w:rsidRPr="004B000B">
              <w:rPr>
                <w:lang w:val="en-CA"/>
              </w:rPr>
              <w:t xml:space="preserve"> 10</w:t>
            </w:r>
          </w:p>
        </w:tc>
        <w:tc>
          <w:tcPr>
            <w:tcW w:w="1491" w:type="dxa"/>
            <w:vAlign w:val="center"/>
          </w:tcPr>
          <w:p w14:paraId="77D065A6" w14:textId="10D87C28" w:rsidR="00083A94" w:rsidRDefault="00083A94" w:rsidP="005701D8">
            <w:pPr>
              <w:pStyle w:val="Sansinterligne"/>
              <w:rPr>
                <w:lang w:val="en-CA"/>
              </w:rPr>
            </w:pPr>
            <w:r w:rsidRPr="004B000B">
              <w:rPr>
                <w:lang w:val="en-CA"/>
              </w:rPr>
              <w:t>Orly Weinberg</w:t>
            </w:r>
          </w:p>
          <w:p w14:paraId="3A804BF4" w14:textId="77777777" w:rsidR="00DB3A6D" w:rsidRPr="00585864" w:rsidRDefault="00DB3A6D" w:rsidP="005701D8">
            <w:pPr>
              <w:pStyle w:val="Sansinterligne"/>
              <w:rPr>
                <w:sz w:val="16"/>
                <w:szCs w:val="16"/>
                <w:lang w:val="en-CA"/>
              </w:rPr>
            </w:pPr>
          </w:p>
          <w:p w14:paraId="76F1DF0E" w14:textId="33BAAE5D" w:rsidR="00714A34" w:rsidRDefault="00F76F04" w:rsidP="005701D8">
            <w:pPr>
              <w:pStyle w:val="Sansinterligne"/>
              <w:rPr>
                <w:lang w:val="en-CA"/>
              </w:rPr>
            </w:pPr>
            <w:ins w:id="29" w:author="Surgical Research Administrator" w:date="2018-01-08T14:19:00Z">
              <w:r>
                <w:rPr>
                  <w:lang w:val="en-CA"/>
                </w:rPr>
                <w:t>Nathalie Goyette</w:t>
              </w:r>
            </w:ins>
          </w:p>
          <w:p w14:paraId="66EEA090" w14:textId="77777777" w:rsidR="00DB3A6D" w:rsidRPr="00585864" w:rsidRDefault="00DB3A6D" w:rsidP="005701D8">
            <w:pPr>
              <w:pStyle w:val="Sansinterligne"/>
              <w:rPr>
                <w:sz w:val="16"/>
                <w:szCs w:val="16"/>
                <w:lang w:val="en-CA"/>
              </w:rPr>
            </w:pPr>
          </w:p>
          <w:p w14:paraId="51040442" w14:textId="2A8A3D37" w:rsidR="00083A94" w:rsidRPr="004B000B" w:rsidRDefault="004D38D4" w:rsidP="005701D8">
            <w:pPr>
              <w:pStyle w:val="Sansinterligne"/>
              <w:rPr>
                <w:lang w:val="en-CA"/>
              </w:rPr>
            </w:pPr>
            <w:r>
              <w:rPr>
                <w:lang w:val="en-CA"/>
              </w:rPr>
              <w:t>Tina Cerulli</w:t>
            </w:r>
          </w:p>
        </w:tc>
        <w:tc>
          <w:tcPr>
            <w:tcW w:w="4101" w:type="dxa"/>
            <w:vAlign w:val="center"/>
          </w:tcPr>
          <w:p w14:paraId="7E947FE8" w14:textId="2493A022" w:rsidR="00083A94" w:rsidRDefault="00083A94" w:rsidP="005701D8">
            <w:pPr>
              <w:pStyle w:val="Sansinterligne"/>
              <w:rPr>
                <w:ins w:id="30" w:author="Surgical Research Administrator" w:date="2018-01-08T14:39:00Z"/>
                <w:lang w:val="en-CA"/>
              </w:rPr>
            </w:pPr>
            <w:r w:rsidRPr="004B000B">
              <w:rPr>
                <w:lang w:val="en-CA"/>
              </w:rPr>
              <w:t>CREATE – Supp</w:t>
            </w:r>
            <w:r w:rsidR="00714A34">
              <w:rPr>
                <w:lang w:val="en-CA"/>
              </w:rPr>
              <w:t>lemental</w:t>
            </w:r>
            <w:r w:rsidRPr="004B000B">
              <w:rPr>
                <w:lang w:val="en-CA"/>
              </w:rPr>
              <w:t xml:space="preserve"> information</w:t>
            </w:r>
          </w:p>
          <w:p w14:paraId="0A25F48A" w14:textId="77777777" w:rsidR="000408A9" w:rsidRDefault="000408A9" w:rsidP="005701D8">
            <w:pPr>
              <w:pStyle w:val="Sansinterligne"/>
              <w:rPr>
                <w:lang w:val="en-CA"/>
              </w:rPr>
            </w:pPr>
          </w:p>
          <w:p w14:paraId="6D22F9B1" w14:textId="24545586" w:rsidR="000408A9" w:rsidRPr="006B6B2D" w:rsidRDefault="000408A9" w:rsidP="005701D8">
            <w:pPr>
              <w:pStyle w:val="Sansinterligne"/>
              <w:rPr>
                <w:ins w:id="31" w:author="Surgical Research Administrator" w:date="2018-01-08T14:39:00Z"/>
                <w:lang w:val="en-CA"/>
              </w:rPr>
            </w:pPr>
            <w:ins w:id="32" w:author="Surgical Research Administrator" w:date="2018-01-08T14:41:00Z">
              <w:r>
                <w:rPr>
                  <w:lang w:val="en-CA"/>
                </w:rPr>
                <w:t>Class syllabus; T</w:t>
              </w:r>
            </w:ins>
            <w:ins w:id="33" w:author="Surgical Research Administrator" w:date="2018-01-08T14:19:00Z">
              <w:r w:rsidR="00F76F04">
                <w:rPr>
                  <w:lang w:val="en-CA"/>
                </w:rPr>
                <w:t>eam building activity</w:t>
              </w:r>
            </w:ins>
          </w:p>
          <w:p w14:paraId="15D8D56C" w14:textId="77777777" w:rsidR="00DB3A6D" w:rsidRPr="009E54AF" w:rsidRDefault="00DB3A6D" w:rsidP="005701D8">
            <w:pPr>
              <w:pStyle w:val="Sansinterligne"/>
              <w:rPr>
                <w:szCs w:val="21"/>
                <w:lang w:val="en-CA"/>
              </w:rPr>
            </w:pPr>
          </w:p>
          <w:p w14:paraId="222431BE" w14:textId="3CDBD31C" w:rsidR="00083A94" w:rsidRPr="004B000B" w:rsidRDefault="00083A94">
            <w:pPr>
              <w:pStyle w:val="Sansinterligne"/>
              <w:rPr>
                <w:lang w:val="en-CA"/>
              </w:rPr>
            </w:pPr>
            <w:r w:rsidRPr="00585864">
              <w:rPr>
                <w:lang w:val="en-CA"/>
              </w:rPr>
              <w:t xml:space="preserve">Project </w:t>
            </w:r>
            <w:r w:rsidR="006B6B2D" w:rsidRPr="00585864">
              <w:rPr>
                <w:lang w:val="en-CA"/>
              </w:rPr>
              <w:t xml:space="preserve">Management </w:t>
            </w:r>
            <w:r w:rsidRPr="00585864">
              <w:rPr>
                <w:lang w:val="en-CA"/>
              </w:rPr>
              <w:t>class – Lecture</w:t>
            </w:r>
          </w:p>
        </w:tc>
        <w:tc>
          <w:tcPr>
            <w:tcW w:w="1481" w:type="dxa"/>
            <w:vAlign w:val="center"/>
          </w:tcPr>
          <w:p w14:paraId="65899D29" w14:textId="77777777" w:rsidR="00083A94" w:rsidRPr="004B000B" w:rsidRDefault="00083A94" w:rsidP="005701D8">
            <w:pPr>
              <w:pStyle w:val="Sansinterligne"/>
              <w:rPr>
                <w:lang w:val="en-CA"/>
              </w:rPr>
            </w:pPr>
            <w:r w:rsidRPr="004B000B">
              <w:rPr>
                <w:lang w:val="en-CA"/>
              </w:rPr>
              <w:t xml:space="preserve">ÉTS </w:t>
            </w:r>
          </w:p>
          <w:p w14:paraId="3D560168" w14:textId="3BD1B9C4" w:rsidR="00083A94" w:rsidRPr="004B000B" w:rsidRDefault="00083A94" w:rsidP="005701D8">
            <w:pPr>
              <w:pStyle w:val="Sansinterligne"/>
              <w:rPr>
                <w:lang w:val="en-CA"/>
              </w:rPr>
            </w:pPr>
            <w:r w:rsidRPr="004B000B">
              <w:rPr>
                <w:lang w:val="en-CA"/>
              </w:rPr>
              <w:t>B-4418</w:t>
            </w:r>
          </w:p>
        </w:tc>
        <w:tc>
          <w:tcPr>
            <w:tcW w:w="1637" w:type="dxa"/>
            <w:vAlign w:val="center"/>
          </w:tcPr>
          <w:p w14:paraId="619510BA" w14:textId="2E2ADC66" w:rsidR="00083A94" w:rsidRPr="004B000B" w:rsidRDefault="00083A94" w:rsidP="005701D8">
            <w:pPr>
              <w:pStyle w:val="Sansinterligne"/>
              <w:rPr>
                <w:lang w:val="en-CA"/>
              </w:rPr>
            </w:pPr>
          </w:p>
        </w:tc>
      </w:tr>
      <w:tr w:rsidR="00083A94" w:rsidRPr="004B000B" w14:paraId="089CC0AE" w14:textId="77777777" w:rsidTr="00585864">
        <w:trPr>
          <w:trHeight w:val="981"/>
        </w:trPr>
        <w:tc>
          <w:tcPr>
            <w:tcW w:w="742" w:type="dxa"/>
            <w:vAlign w:val="center"/>
          </w:tcPr>
          <w:p w14:paraId="4E9F32E6" w14:textId="6B5F2314" w:rsidR="00083A94" w:rsidRPr="004B000B" w:rsidRDefault="00083A94" w:rsidP="009E54AF">
            <w:pPr>
              <w:pStyle w:val="Sansinterligne"/>
              <w:jc w:val="center"/>
              <w:rPr>
                <w:lang w:val="en-CA"/>
              </w:rPr>
            </w:pPr>
            <w:r w:rsidRPr="004B000B">
              <w:rPr>
                <w:lang w:val="en-CA"/>
              </w:rPr>
              <w:t>2</w:t>
            </w:r>
          </w:p>
        </w:tc>
        <w:tc>
          <w:tcPr>
            <w:tcW w:w="1321" w:type="dxa"/>
            <w:vAlign w:val="center"/>
          </w:tcPr>
          <w:p w14:paraId="4C70740D" w14:textId="12DB26A9" w:rsidR="00083A94" w:rsidRPr="004B000B" w:rsidRDefault="00083A94" w:rsidP="009E54AF">
            <w:pPr>
              <w:pStyle w:val="Sansinterligne"/>
              <w:jc w:val="center"/>
              <w:rPr>
                <w:lang w:val="en-CA"/>
              </w:rPr>
            </w:pPr>
            <w:r w:rsidRPr="004B000B">
              <w:rPr>
                <w:lang w:val="en-CA"/>
              </w:rPr>
              <w:t>Jan</w:t>
            </w:r>
            <w:ins w:id="34" w:author="Surgical Research Administrator" w:date="2018-01-08T14:38:00Z">
              <w:r w:rsidR="000408A9">
                <w:rPr>
                  <w:lang w:val="en-CA"/>
                </w:rPr>
                <w:t>uary</w:t>
              </w:r>
            </w:ins>
            <w:r w:rsidRPr="004B000B">
              <w:rPr>
                <w:lang w:val="en-CA"/>
              </w:rPr>
              <w:t xml:space="preserve"> 17</w:t>
            </w:r>
          </w:p>
        </w:tc>
        <w:tc>
          <w:tcPr>
            <w:tcW w:w="1491" w:type="dxa"/>
            <w:vAlign w:val="center"/>
          </w:tcPr>
          <w:p w14:paraId="1120F00A" w14:textId="550CA664" w:rsidR="00083A94" w:rsidRPr="004B000B" w:rsidRDefault="00083A94" w:rsidP="005701D8">
            <w:pPr>
              <w:pStyle w:val="Sansinterligne"/>
              <w:rPr>
                <w:lang w:val="en-CA"/>
              </w:rPr>
            </w:pPr>
            <w:r w:rsidRPr="004B000B">
              <w:rPr>
                <w:lang w:val="en-CA"/>
              </w:rPr>
              <w:t>Steve Arless</w:t>
            </w:r>
          </w:p>
        </w:tc>
        <w:tc>
          <w:tcPr>
            <w:tcW w:w="4101" w:type="dxa"/>
            <w:vAlign w:val="center"/>
          </w:tcPr>
          <w:p w14:paraId="4C6E17BF" w14:textId="14EFEEEA" w:rsidR="005701D8" w:rsidRPr="004B000B" w:rsidRDefault="005701D8" w:rsidP="005701D8">
            <w:pPr>
              <w:pStyle w:val="Sansinterligne"/>
              <w:rPr>
                <w:i/>
                <w:lang w:val="en-CA"/>
              </w:rPr>
            </w:pPr>
            <w:r w:rsidRPr="004B000B">
              <w:rPr>
                <w:rFonts w:cstheme="minorBidi"/>
                <w:i/>
                <w:szCs w:val="20"/>
                <w:lang w:val="en-CA" w:eastAsia="en-US"/>
              </w:rPr>
              <w:t>“Lessons Learned as a serial MedTech entrepreneur….preparing compelling business plans and the financing strategy to support and execute them”</w:t>
            </w:r>
          </w:p>
          <w:p w14:paraId="37A576E4" w14:textId="79FC3DA3" w:rsidR="00083A94" w:rsidRPr="004B000B" w:rsidRDefault="00083A94" w:rsidP="005701D8">
            <w:pPr>
              <w:pStyle w:val="Sansinterligne"/>
              <w:rPr>
                <w:lang w:val="en-CA"/>
              </w:rPr>
            </w:pPr>
            <w:r w:rsidRPr="004B000B">
              <w:rPr>
                <w:lang w:val="en-CA"/>
              </w:rPr>
              <w:t>Lecture and mentorship</w:t>
            </w:r>
          </w:p>
        </w:tc>
        <w:tc>
          <w:tcPr>
            <w:tcW w:w="1481" w:type="dxa"/>
            <w:vAlign w:val="center"/>
          </w:tcPr>
          <w:p w14:paraId="1F4955BA" w14:textId="77777777" w:rsidR="00427306" w:rsidRPr="004B000B" w:rsidRDefault="00427306" w:rsidP="005701D8">
            <w:pPr>
              <w:pStyle w:val="Sansinterligne"/>
              <w:rPr>
                <w:lang w:val="en-CA"/>
              </w:rPr>
            </w:pPr>
            <w:r w:rsidRPr="004B000B">
              <w:rPr>
                <w:lang w:val="en-CA"/>
              </w:rPr>
              <w:t xml:space="preserve">ÉTS </w:t>
            </w:r>
          </w:p>
          <w:p w14:paraId="13BDDB5C" w14:textId="5B6A7A0A" w:rsidR="00083A94" w:rsidRPr="004B000B" w:rsidRDefault="00427306" w:rsidP="005701D8">
            <w:pPr>
              <w:pStyle w:val="Sansinterligne"/>
              <w:rPr>
                <w:lang w:val="en-CA"/>
              </w:rPr>
            </w:pPr>
            <w:r w:rsidRPr="004B000B">
              <w:rPr>
                <w:lang w:val="en-CA"/>
              </w:rPr>
              <w:t>B-4418</w:t>
            </w:r>
          </w:p>
        </w:tc>
        <w:tc>
          <w:tcPr>
            <w:tcW w:w="1637" w:type="dxa"/>
            <w:vAlign w:val="center"/>
          </w:tcPr>
          <w:p w14:paraId="61CED8B3" w14:textId="2AAA13D7" w:rsidR="00083A94" w:rsidRPr="004B000B" w:rsidRDefault="00083A94" w:rsidP="005701D8">
            <w:pPr>
              <w:pStyle w:val="Sansinterligne"/>
              <w:rPr>
                <w:lang w:val="en-CA"/>
              </w:rPr>
            </w:pPr>
          </w:p>
        </w:tc>
      </w:tr>
      <w:tr w:rsidR="00083A94" w:rsidRPr="004B000B" w14:paraId="50C5704E" w14:textId="77777777" w:rsidTr="00585864">
        <w:trPr>
          <w:trHeight w:val="520"/>
        </w:trPr>
        <w:tc>
          <w:tcPr>
            <w:tcW w:w="742" w:type="dxa"/>
            <w:vAlign w:val="center"/>
          </w:tcPr>
          <w:p w14:paraId="64B40822" w14:textId="204CF16F" w:rsidR="00083A94" w:rsidRPr="004B000B" w:rsidRDefault="00083A94" w:rsidP="009E54AF">
            <w:pPr>
              <w:pStyle w:val="Sansinterligne"/>
              <w:jc w:val="center"/>
              <w:rPr>
                <w:lang w:val="en-CA"/>
              </w:rPr>
            </w:pPr>
            <w:r w:rsidRPr="004B000B">
              <w:rPr>
                <w:lang w:val="en-CA"/>
              </w:rPr>
              <w:t>3</w:t>
            </w:r>
          </w:p>
        </w:tc>
        <w:tc>
          <w:tcPr>
            <w:tcW w:w="1321" w:type="dxa"/>
            <w:vAlign w:val="center"/>
          </w:tcPr>
          <w:p w14:paraId="69A8ED5F" w14:textId="7C66D35E" w:rsidR="00083A94" w:rsidRPr="004B000B" w:rsidRDefault="00083A94" w:rsidP="009E54AF">
            <w:pPr>
              <w:pStyle w:val="Sansinterligne"/>
              <w:jc w:val="center"/>
              <w:rPr>
                <w:lang w:val="en-CA"/>
              </w:rPr>
            </w:pPr>
            <w:r w:rsidRPr="004B000B">
              <w:rPr>
                <w:lang w:val="en-CA"/>
              </w:rPr>
              <w:t>Jan</w:t>
            </w:r>
            <w:ins w:id="35" w:author="Surgical Research Administrator" w:date="2018-01-08T14:38:00Z">
              <w:r w:rsidR="000408A9">
                <w:rPr>
                  <w:lang w:val="en-CA"/>
                </w:rPr>
                <w:t>uary</w:t>
              </w:r>
            </w:ins>
            <w:r w:rsidRPr="004B000B">
              <w:rPr>
                <w:lang w:val="en-CA"/>
              </w:rPr>
              <w:t xml:space="preserve"> 24</w:t>
            </w:r>
          </w:p>
        </w:tc>
        <w:tc>
          <w:tcPr>
            <w:tcW w:w="1491" w:type="dxa"/>
            <w:vAlign w:val="center"/>
          </w:tcPr>
          <w:p w14:paraId="10A73A5E" w14:textId="27E0FAE7" w:rsidR="00083A94" w:rsidRPr="004B000B" w:rsidRDefault="00E81360" w:rsidP="005701D8">
            <w:pPr>
              <w:pStyle w:val="Sansinterligne"/>
              <w:rPr>
                <w:lang w:val="en-CA"/>
              </w:rPr>
            </w:pPr>
            <w:r w:rsidRPr="004B000B">
              <w:rPr>
                <w:lang w:val="en-CA"/>
              </w:rPr>
              <w:t>Monik</w:t>
            </w:r>
            <w:r w:rsidR="00083A94" w:rsidRPr="004B000B">
              <w:rPr>
                <w:lang w:val="en-CA"/>
              </w:rPr>
              <w:t xml:space="preserve">a </w:t>
            </w:r>
            <w:r w:rsidRPr="004B000B">
              <w:rPr>
                <w:lang w:val="en-CA"/>
              </w:rPr>
              <w:t>Paape-Miyoshi</w:t>
            </w:r>
          </w:p>
        </w:tc>
        <w:tc>
          <w:tcPr>
            <w:tcW w:w="4101" w:type="dxa"/>
            <w:vAlign w:val="center"/>
          </w:tcPr>
          <w:p w14:paraId="2ACD4E93" w14:textId="50B12E03" w:rsidR="00083A94" w:rsidRPr="004B000B" w:rsidRDefault="00083A94" w:rsidP="005701D8">
            <w:pPr>
              <w:pStyle w:val="Sansinterligne"/>
              <w:rPr>
                <w:lang w:val="en-CA"/>
              </w:rPr>
            </w:pPr>
            <w:r w:rsidRPr="004B000B">
              <w:rPr>
                <w:lang w:val="en-CA"/>
              </w:rPr>
              <w:t xml:space="preserve">Patent </w:t>
            </w:r>
            <w:r w:rsidR="00427306" w:rsidRPr="004B000B">
              <w:rPr>
                <w:lang w:val="en-CA"/>
              </w:rPr>
              <w:t>Workshop</w:t>
            </w:r>
          </w:p>
        </w:tc>
        <w:tc>
          <w:tcPr>
            <w:tcW w:w="1481" w:type="dxa"/>
            <w:vAlign w:val="center"/>
          </w:tcPr>
          <w:p w14:paraId="1ED8B7B0" w14:textId="77777777" w:rsidR="00427306" w:rsidRPr="004B000B" w:rsidRDefault="00427306" w:rsidP="005701D8">
            <w:pPr>
              <w:pStyle w:val="Sansinterligne"/>
              <w:rPr>
                <w:lang w:val="en-CA"/>
              </w:rPr>
            </w:pPr>
            <w:r w:rsidRPr="004B000B">
              <w:rPr>
                <w:lang w:val="en-CA"/>
              </w:rPr>
              <w:t xml:space="preserve">ÉTS </w:t>
            </w:r>
          </w:p>
          <w:p w14:paraId="719D2C3C" w14:textId="7B0B9D8C" w:rsidR="00083A94" w:rsidRPr="004B000B" w:rsidRDefault="00427306" w:rsidP="005701D8">
            <w:pPr>
              <w:pStyle w:val="Sansinterligne"/>
              <w:rPr>
                <w:lang w:val="en-CA"/>
              </w:rPr>
            </w:pPr>
            <w:r w:rsidRPr="004B000B">
              <w:rPr>
                <w:lang w:val="en-CA"/>
              </w:rPr>
              <w:t>B-4418</w:t>
            </w:r>
          </w:p>
        </w:tc>
        <w:tc>
          <w:tcPr>
            <w:tcW w:w="1637" w:type="dxa"/>
            <w:vAlign w:val="center"/>
          </w:tcPr>
          <w:p w14:paraId="214C1EBE" w14:textId="383F1CA1" w:rsidR="00083A94" w:rsidRPr="004B000B" w:rsidRDefault="00083A94" w:rsidP="005701D8">
            <w:pPr>
              <w:pStyle w:val="Sansinterligne"/>
              <w:rPr>
                <w:lang w:val="en-CA"/>
              </w:rPr>
            </w:pPr>
          </w:p>
        </w:tc>
      </w:tr>
      <w:tr w:rsidR="00083A94" w:rsidRPr="004B000B" w14:paraId="1CBC3DAC" w14:textId="77777777" w:rsidTr="00585864">
        <w:trPr>
          <w:trHeight w:val="711"/>
        </w:trPr>
        <w:tc>
          <w:tcPr>
            <w:tcW w:w="742" w:type="dxa"/>
            <w:vAlign w:val="center"/>
          </w:tcPr>
          <w:p w14:paraId="41724D82" w14:textId="03240EF9" w:rsidR="00083A94" w:rsidRPr="004B000B" w:rsidRDefault="00083A94" w:rsidP="009E54AF">
            <w:pPr>
              <w:pStyle w:val="Sansinterligne"/>
              <w:jc w:val="center"/>
              <w:rPr>
                <w:lang w:val="en-CA"/>
              </w:rPr>
            </w:pPr>
            <w:r w:rsidRPr="004B000B">
              <w:rPr>
                <w:lang w:val="en-CA"/>
              </w:rPr>
              <w:t>4</w:t>
            </w:r>
          </w:p>
        </w:tc>
        <w:tc>
          <w:tcPr>
            <w:tcW w:w="1321" w:type="dxa"/>
            <w:vAlign w:val="center"/>
          </w:tcPr>
          <w:p w14:paraId="59144F0A" w14:textId="0FC7C346" w:rsidR="00083A94" w:rsidRPr="004B000B" w:rsidRDefault="00083A94" w:rsidP="009E54AF">
            <w:pPr>
              <w:pStyle w:val="Sansinterligne"/>
              <w:jc w:val="center"/>
              <w:rPr>
                <w:lang w:val="en-CA"/>
              </w:rPr>
            </w:pPr>
            <w:r w:rsidRPr="004B000B">
              <w:rPr>
                <w:lang w:val="en-CA"/>
              </w:rPr>
              <w:t>Jan</w:t>
            </w:r>
            <w:ins w:id="36" w:author="Surgical Research Administrator" w:date="2018-01-08T14:38:00Z">
              <w:r w:rsidR="000408A9">
                <w:rPr>
                  <w:lang w:val="en-CA"/>
                </w:rPr>
                <w:t>uary</w:t>
              </w:r>
            </w:ins>
            <w:r w:rsidRPr="004B000B">
              <w:rPr>
                <w:lang w:val="en-CA"/>
              </w:rPr>
              <w:t xml:space="preserve"> 31</w:t>
            </w:r>
          </w:p>
        </w:tc>
        <w:tc>
          <w:tcPr>
            <w:tcW w:w="1491" w:type="dxa"/>
            <w:vAlign w:val="center"/>
          </w:tcPr>
          <w:p w14:paraId="4969FE46" w14:textId="24EFA240" w:rsidR="00083A94" w:rsidRPr="004B000B" w:rsidRDefault="00083A94" w:rsidP="005701D8">
            <w:pPr>
              <w:pStyle w:val="Sansinterligne"/>
              <w:rPr>
                <w:lang w:val="en-CA"/>
              </w:rPr>
            </w:pPr>
            <w:r w:rsidRPr="004B000B">
              <w:rPr>
                <w:lang w:val="en-CA"/>
              </w:rPr>
              <w:t xml:space="preserve">Vincent </w:t>
            </w:r>
            <w:r w:rsidR="0095760C" w:rsidRPr="004B000B">
              <w:rPr>
                <w:lang w:val="en-CA"/>
              </w:rPr>
              <w:t>D.</w:t>
            </w:r>
          </w:p>
          <w:p w14:paraId="1AFE05B3" w14:textId="77777777" w:rsidR="00083A94" w:rsidRPr="00585864" w:rsidRDefault="00083A94" w:rsidP="005701D8">
            <w:pPr>
              <w:pStyle w:val="Sansinterligne"/>
              <w:rPr>
                <w:sz w:val="16"/>
                <w:szCs w:val="16"/>
                <w:lang w:val="en-CA"/>
              </w:rPr>
            </w:pPr>
          </w:p>
          <w:p w14:paraId="7B29122A" w14:textId="3D308687" w:rsidR="00083A94" w:rsidRPr="004B000B" w:rsidRDefault="00083A94" w:rsidP="005701D8">
            <w:pPr>
              <w:pStyle w:val="Sansinterligne"/>
              <w:rPr>
                <w:lang w:val="en-CA"/>
              </w:rPr>
            </w:pPr>
            <w:r w:rsidRPr="004B000B">
              <w:rPr>
                <w:lang w:val="en-CA"/>
              </w:rPr>
              <w:t xml:space="preserve">Yvan Beaudoin </w:t>
            </w:r>
          </w:p>
        </w:tc>
        <w:tc>
          <w:tcPr>
            <w:tcW w:w="4101" w:type="dxa"/>
            <w:vAlign w:val="center"/>
          </w:tcPr>
          <w:p w14:paraId="44F23912" w14:textId="77777777" w:rsidR="00C46DE0" w:rsidRPr="004B000B" w:rsidRDefault="00C46DE0" w:rsidP="00C46DE0">
            <w:pPr>
              <w:rPr>
                <w:lang w:val="en-CA"/>
              </w:rPr>
            </w:pPr>
            <w:r w:rsidRPr="004B000B">
              <w:rPr>
                <w:lang w:val="en-CA"/>
              </w:rPr>
              <w:t>Technical and scientific evaluation 1</w:t>
            </w:r>
          </w:p>
          <w:p w14:paraId="20BFD0C1" w14:textId="77777777" w:rsidR="00083A94" w:rsidRPr="00585864" w:rsidRDefault="00083A94" w:rsidP="00E81360">
            <w:pPr>
              <w:pStyle w:val="Sansinterligne"/>
              <w:rPr>
                <w:sz w:val="16"/>
                <w:szCs w:val="16"/>
                <w:lang w:val="en-CA"/>
              </w:rPr>
            </w:pPr>
          </w:p>
          <w:p w14:paraId="3F731CB8" w14:textId="18302614" w:rsidR="00835C24" w:rsidRPr="004B000B" w:rsidRDefault="00835C24" w:rsidP="0095760C">
            <w:pPr>
              <w:rPr>
                <w:lang w:val="en-CA"/>
              </w:rPr>
            </w:pPr>
            <w:r w:rsidRPr="004B000B">
              <w:rPr>
                <w:rFonts w:cstheme="minorBidi"/>
                <w:szCs w:val="20"/>
                <w:lang w:val="en-CA" w:eastAsia="en-US"/>
              </w:rPr>
              <w:t>'’Financing in the healthcare industry’’</w:t>
            </w:r>
          </w:p>
        </w:tc>
        <w:tc>
          <w:tcPr>
            <w:tcW w:w="1481" w:type="dxa"/>
            <w:vAlign w:val="center"/>
          </w:tcPr>
          <w:p w14:paraId="316ED8D2" w14:textId="77777777" w:rsidR="00083A94" w:rsidRPr="004B000B" w:rsidRDefault="00083A94" w:rsidP="005701D8">
            <w:pPr>
              <w:pStyle w:val="Sansinterligne"/>
              <w:rPr>
                <w:lang w:val="en-CA"/>
              </w:rPr>
            </w:pPr>
            <w:r w:rsidRPr="004B000B">
              <w:rPr>
                <w:lang w:val="en-CA"/>
              </w:rPr>
              <w:t>ÉTS</w:t>
            </w:r>
          </w:p>
          <w:p w14:paraId="43B950C1" w14:textId="59F43B63" w:rsidR="00083A94" w:rsidRPr="004B000B" w:rsidRDefault="00083A94" w:rsidP="005701D8">
            <w:pPr>
              <w:pStyle w:val="Sansinterligne"/>
              <w:rPr>
                <w:lang w:val="en-CA"/>
              </w:rPr>
            </w:pPr>
            <w:r w:rsidRPr="004B000B">
              <w:rPr>
                <w:lang w:val="en-CA"/>
              </w:rPr>
              <w:t>B-4418</w:t>
            </w:r>
          </w:p>
        </w:tc>
        <w:tc>
          <w:tcPr>
            <w:tcW w:w="1637" w:type="dxa"/>
            <w:vAlign w:val="center"/>
          </w:tcPr>
          <w:p w14:paraId="2DFE4436" w14:textId="35B6DFED" w:rsidR="00083A94" w:rsidRPr="004B000B" w:rsidRDefault="00083A94" w:rsidP="005701D8">
            <w:pPr>
              <w:pStyle w:val="Sansinterligne"/>
              <w:rPr>
                <w:lang w:val="en-CA"/>
              </w:rPr>
            </w:pPr>
          </w:p>
        </w:tc>
      </w:tr>
      <w:tr w:rsidR="00083A94" w:rsidRPr="004B000B" w14:paraId="33F76178" w14:textId="77777777" w:rsidTr="00585864">
        <w:trPr>
          <w:trHeight w:val="679"/>
        </w:trPr>
        <w:tc>
          <w:tcPr>
            <w:tcW w:w="742" w:type="dxa"/>
            <w:vAlign w:val="center"/>
          </w:tcPr>
          <w:p w14:paraId="7C96B05E" w14:textId="024CAAAF" w:rsidR="00083A94" w:rsidRPr="004B000B" w:rsidRDefault="00083A94" w:rsidP="009E54AF">
            <w:pPr>
              <w:pStyle w:val="Sansinterligne"/>
              <w:jc w:val="center"/>
              <w:rPr>
                <w:lang w:val="en-CA"/>
              </w:rPr>
            </w:pPr>
            <w:r w:rsidRPr="004B000B">
              <w:rPr>
                <w:lang w:val="en-CA"/>
              </w:rPr>
              <w:t>5</w:t>
            </w:r>
          </w:p>
        </w:tc>
        <w:tc>
          <w:tcPr>
            <w:tcW w:w="1321" w:type="dxa"/>
            <w:shd w:val="clear" w:color="auto" w:fill="FFFFFF" w:themeFill="background1"/>
            <w:vAlign w:val="center"/>
          </w:tcPr>
          <w:p w14:paraId="3BF911E4" w14:textId="7D9B0D4C" w:rsidR="00083A94" w:rsidRPr="00585864" w:rsidRDefault="00083A94" w:rsidP="009E54AF">
            <w:pPr>
              <w:pStyle w:val="Sansinterligne"/>
              <w:jc w:val="center"/>
              <w:rPr>
                <w:highlight w:val="yellow"/>
                <w:lang w:val="en-CA"/>
              </w:rPr>
            </w:pPr>
            <w:r w:rsidRPr="00947ED2">
              <w:rPr>
                <w:lang w:val="en-CA"/>
              </w:rPr>
              <w:t>Feb</w:t>
            </w:r>
            <w:ins w:id="37" w:author="Surgical Research Administrator" w:date="2018-01-08T14:38:00Z">
              <w:r w:rsidR="000408A9">
                <w:rPr>
                  <w:lang w:val="en-CA"/>
                </w:rPr>
                <w:t>ruary</w:t>
              </w:r>
            </w:ins>
            <w:r w:rsidRPr="00947ED2">
              <w:rPr>
                <w:lang w:val="en-CA"/>
              </w:rPr>
              <w:t xml:space="preserve"> 7</w:t>
            </w:r>
          </w:p>
        </w:tc>
        <w:tc>
          <w:tcPr>
            <w:tcW w:w="1491" w:type="dxa"/>
            <w:vAlign w:val="center"/>
          </w:tcPr>
          <w:p w14:paraId="5D302886" w14:textId="078C6751" w:rsidR="00083A94" w:rsidRPr="004B000B" w:rsidRDefault="00926A91" w:rsidP="005701D8">
            <w:pPr>
              <w:pStyle w:val="Sansinterligne"/>
              <w:rPr>
                <w:lang w:val="en-CA"/>
              </w:rPr>
            </w:pPr>
            <w:r>
              <w:rPr>
                <w:lang w:val="en-CA"/>
              </w:rPr>
              <w:t>Andrew Churchill</w:t>
            </w:r>
          </w:p>
        </w:tc>
        <w:tc>
          <w:tcPr>
            <w:tcW w:w="4101" w:type="dxa"/>
            <w:vAlign w:val="center"/>
          </w:tcPr>
          <w:p w14:paraId="570056A6" w14:textId="1BC6296E" w:rsidR="00926A91" w:rsidRPr="004B000B" w:rsidRDefault="00926A91" w:rsidP="00926A91">
            <w:pPr>
              <w:pStyle w:val="Sansinterligne"/>
              <w:rPr>
                <w:lang w:val="en-CA"/>
              </w:rPr>
            </w:pPr>
            <w:r>
              <w:rPr>
                <w:lang w:val="en-CA"/>
              </w:rPr>
              <w:t>Presentation skills</w:t>
            </w:r>
          </w:p>
          <w:p w14:paraId="6D5D5479" w14:textId="32AEF886" w:rsidR="00083A94" w:rsidRPr="004B000B" w:rsidRDefault="00926A91" w:rsidP="005701D8">
            <w:pPr>
              <w:pStyle w:val="Sansinterligne"/>
              <w:rPr>
                <w:lang w:val="en-CA"/>
              </w:rPr>
            </w:pPr>
            <w:r w:rsidRPr="004B000B">
              <w:rPr>
                <w:lang w:val="en-CA"/>
              </w:rPr>
              <w:t>(scientist and business pitch</w:t>
            </w:r>
            <w:r>
              <w:rPr>
                <w:lang w:val="en-CA"/>
              </w:rPr>
              <w:t>e</w:t>
            </w:r>
            <w:r w:rsidRPr="004B000B">
              <w:rPr>
                <w:lang w:val="en-CA"/>
              </w:rPr>
              <w:t>s)</w:t>
            </w:r>
          </w:p>
        </w:tc>
        <w:tc>
          <w:tcPr>
            <w:tcW w:w="1481" w:type="dxa"/>
            <w:vAlign w:val="center"/>
          </w:tcPr>
          <w:p w14:paraId="0E46CE11" w14:textId="77777777" w:rsidR="00835C24" w:rsidRPr="004B000B" w:rsidRDefault="00835C24" w:rsidP="00835C24">
            <w:pPr>
              <w:pStyle w:val="Sansinterligne"/>
              <w:rPr>
                <w:lang w:val="en-CA"/>
              </w:rPr>
            </w:pPr>
            <w:r w:rsidRPr="004B000B">
              <w:rPr>
                <w:lang w:val="en-CA"/>
              </w:rPr>
              <w:t>ÉTS</w:t>
            </w:r>
          </w:p>
          <w:p w14:paraId="569980ED" w14:textId="4D5C2AEE" w:rsidR="00083A94" w:rsidRPr="004B000B" w:rsidRDefault="00835C24" w:rsidP="00835C24">
            <w:pPr>
              <w:pStyle w:val="Sansinterligne"/>
              <w:rPr>
                <w:lang w:val="en-CA"/>
              </w:rPr>
            </w:pPr>
            <w:r w:rsidRPr="004B000B">
              <w:rPr>
                <w:lang w:val="en-CA"/>
              </w:rPr>
              <w:t>B-4418</w:t>
            </w:r>
          </w:p>
        </w:tc>
        <w:tc>
          <w:tcPr>
            <w:tcW w:w="1637" w:type="dxa"/>
            <w:vAlign w:val="center"/>
          </w:tcPr>
          <w:p w14:paraId="307E9334" w14:textId="42EEC7BF" w:rsidR="00083A94" w:rsidRPr="004B000B" w:rsidRDefault="00083A94" w:rsidP="005701D8">
            <w:pPr>
              <w:pStyle w:val="Sansinterligne"/>
              <w:rPr>
                <w:lang w:val="en-CA"/>
              </w:rPr>
            </w:pPr>
          </w:p>
        </w:tc>
      </w:tr>
      <w:tr w:rsidR="00083A94" w:rsidRPr="004B000B" w14:paraId="75CE3413" w14:textId="77777777" w:rsidTr="00585864">
        <w:trPr>
          <w:trHeight w:val="561"/>
        </w:trPr>
        <w:tc>
          <w:tcPr>
            <w:tcW w:w="742" w:type="dxa"/>
            <w:vAlign w:val="center"/>
          </w:tcPr>
          <w:p w14:paraId="30EDCA8B" w14:textId="74AB92ED" w:rsidR="00083A94" w:rsidRPr="004B000B" w:rsidRDefault="00083A94" w:rsidP="009E54AF">
            <w:pPr>
              <w:pStyle w:val="Sansinterligne"/>
              <w:jc w:val="center"/>
              <w:rPr>
                <w:lang w:val="en-CA"/>
              </w:rPr>
            </w:pPr>
            <w:r w:rsidRPr="004B000B">
              <w:rPr>
                <w:lang w:val="en-CA"/>
              </w:rPr>
              <w:t>6</w:t>
            </w:r>
          </w:p>
        </w:tc>
        <w:tc>
          <w:tcPr>
            <w:tcW w:w="1321" w:type="dxa"/>
            <w:vAlign w:val="center"/>
          </w:tcPr>
          <w:p w14:paraId="2D800B2B" w14:textId="405A17A4" w:rsidR="00083A94" w:rsidRPr="00585864" w:rsidRDefault="00083A94" w:rsidP="009E54AF">
            <w:pPr>
              <w:pStyle w:val="Sansinterligne"/>
              <w:jc w:val="center"/>
              <w:rPr>
                <w:highlight w:val="yellow"/>
                <w:lang w:val="en-CA"/>
              </w:rPr>
            </w:pPr>
            <w:r w:rsidRPr="00947ED2">
              <w:rPr>
                <w:lang w:val="en-CA"/>
              </w:rPr>
              <w:t>Feb</w:t>
            </w:r>
            <w:ins w:id="38" w:author="Surgical Research Administrator" w:date="2018-01-08T14:38:00Z">
              <w:r w:rsidR="000408A9">
                <w:rPr>
                  <w:lang w:val="en-CA"/>
                </w:rPr>
                <w:t>ruary</w:t>
              </w:r>
            </w:ins>
            <w:r w:rsidRPr="00947ED2">
              <w:rPr>
                <w:lang w:val="en-CA"/>
              </w:rPr>
              <w:t xml:space="preserve"> 14</w:t>
            </w:r>
          </w:p>
        </w:tc>
        <w:tc>
          <w:tcPr>
            <w:tcW w:w="1491" w:type="dxa"/>
            <w:vAlign w:val="center"/>
          </w:tcPr>
          <w:p w14:paraId="78B29392" w14:textId="77777777" w:rsidR="00083A94" w:rsidRDefault="004D38D4" w:rsidP="005701D8">
            <w:pPr>
              <w:pStyle w:val="Sansinterligne"/>
              <w:rPr>
                <w:ins w:id="39" w:author="Surgical Research Administrator" w:date="2018-01-08T14:24:00Z"/>
                <w:lang w:val="en-CA"/>
              </w:rPr>
            </w:pPr>
            <w:r>
              <w:rPr>
                <w:lang w:val="en-CA"/>
              </w:rPr>
              <w:t>Tina Cerulli</w:t>
            </w:r>
          </w:p>
          <w:p w14:paraId="68DC2730" w14:textId="77777777" w:rsidR="00F76F04" w:rsidRDefault="00F76F04" w:rsidP="005701D8">
            <w:pPr>
              <w:pStyle w:val="Sansinterligne"/>
              <w:rPr>
                <w:ins w:id="40" w:author="Surgical Research Administrator" w:date="2018-01-08T14:24:00Z"/>
                <w:lang w:val="en-CA"/>
              </w:rPr>
            </w:pPr>
          </w:p>
          <w:p w14:paraId="24392DD7" w14:textId="75D43402" w:rsidR="00F76F04" w:rsidRPr="004B000B" w:rsidRDefault="00F76F04" w:rsidP="005701D8">
            <w:pPr>
              <w:pStyle w:val="Sansinterligne"/>
              <w:rPr>
                <w:lang w:val="en-CA"/>
              </w:rPr>
            </w:pPr>
            <w:ins w:id="41" w:author="Surgical Research Administrator" w:date="2018-01-08T14:24:00Z">
              <w:r>
                <w:rPr>
                  <w:lang w:val="en-CA"/>
                </w:rPr>
                <w:t>Sandra Betton</w:t>
              </w:r>
            </w:ins>
          </w:p>
        </w:tc>
        <w:tc>
          <w:tcPr>
            <w:tcW w:w="4101" w:type="dxa"/>
            <w:vAlign w:val="center"/>
          </w:tcPr>
          <w:p w14:paraId="3503E6F9" w14:textId="77777777" w:rsidR="00926A91" w:rsidRDefault="00926A91" w:rsidP="005701D8">
            <w:pPr>
              <w:pStyle w:val="Sansinterligne"/>
              <w:rPr>
                <w:ins w:id="42" w:author="Surgical Research Administrator" w:date="2018-01-08T14:22:00Z"/>
                <w:lang w:val="en-CA"/>
              </w:rPr>
            </w:pPr>
            <w:r>
              <w:rPr>
                <w:lang w:val="en-CA"/>
              </w:rPr>
              <w:t>Project management – follow up and evaluation</w:t>
            </w:r>
          </w:p>
          <w:p w14:paraId="40A053F1" w14:textId="1071DBC8" w:rsidR="00F76F04" w:rsidRPr="004B000B" w:rsidRDefault="00F76F04" w:rsidP="0056418A">
            <w:pPr>
              <w:pStyle w:val="Sansinterligne"/>
              <w:rPr>
                <w:lang w:val="en-CA"/>
              </w:rPr>
            </w:pPr>
            <w:ins w:id="43" w:author="Surgical Research Administrator" w:date="2018-01-08T14:22:00Z">
              <w:r>
                <w:rPr>
                  <w:lang w:val="en-CA"/>
                </w:rPr>
                <w:t>Business plan</w:t>
              </w:r>
            </w:ins>
            <w:ins w:id="44" w:author="Surgical Research Administrator" w:date="2018-01-08T14:24:00Z">
              <w:r>
                <w:rPr>
                  <w:lang w:val="en-CA"/>
                </w:rPr>
                <w:t xml:space="preserve"> materials </w:t>
              </w:r>
            </w:ins>
            <w:ins w:id="45" w:author="Surgical Research Administrator" w:date="2018-01-08T14:37:00Z">
              <w:r w:rsidR="000408A9">
                <w:rPr>
                  <w:lang w:val="en-CA"/>
                </w:rPr>
                <w:t>&amp;</w:t>
              </w:r>
            </w:ins>
            <w:ins w:id="46" w:author="Surgical Research Administrator" w:date="2018-01-08T14:24:00Z">
              <w:r>
                <w:rPr>
                  <w:lang w:val="en-CA"/>
                </w:rPr>
                <w:t xml:space="preserve"> discussion</w:t>
              </w:r>
            </w:ins>
            <w:ins w:id="47" w:author="Surgical Research Administrator" w:date="2018-01-08T14:37:00Z">
              <w:r w:rsidR="000408A9">
                <w:rPr>
                  <w:lang w:val="en-CA"/>
                </w:rPr>
                <w:t>, support</w:t>
              </w:r>
            </w:ins>
          </w:p>
        </w:tc>
        <w:tc>
          <w:tcPr>
            <w:tcW w:w="1481" w:type="dxa"/>
            <w:vAlign w:val="center"/>
          </w:tcPr>
          <w:p w14:paraId="63E7D49C" w14:textId="77777777" w:rsidR="00835C24" w:rsidRPr="004B000B" w:rsidRDefault="00835C24" w:rsidP="00835C24">
            <w:pPr>
              <w:pStyle w:val="Sansinterligne"/>
              <w:rPr>
                <w:lang w:val="en-CA"/>
              </w:rPr>
            </w:pPr>
            <w:r w:rsidRPr="004B000B">
              <w:rPr>
                <w:lang w:val="en-CA"/>
              </w:rPr>
              <w:t>ÉTS</w:t>
            </w:r>
          </w:p>
          <w:p w14:paraId="7EF74AEE" w14:textId="4FD450F1" w:rsidR="00083A94" w:rsidRPr="004B000B" w:rsidRDefault="00835C24" w:rsidP="00835C24">
            <w:pPr>
              <w:pStyle w:val="Sansinterligne"/>
              <w:rPr>
                <w:lang w:val="en-CA"/>
              </w:rPr>
            </w:pPr>
            <w:r w:rsidRPr="004B000B">
              <w:rPr>
                <w:lang w:val="en-CA"/>
              </w:rPr>
              <w:t>B-4418</w:t>
            </w:r>
          </w:p>
        </w:tc>
        <w:tc>
          <w:tcPr>
            <w:tcW w:w="1637" w:type="dxa"/>
            <w:vAlign w:val="center"/>
          </w:tcPr>
          <w:p w14:paraId="61C11F4A" w14:textId="5D71C4E6" w:rsidR="00083A94" w:rsidRPr="004B000B" w:rsidRDefault="00926A91" w:rsidP="005701D8">
            <w:pPr>
              <w:pStyle w:val="Sansinterligne"/>
              <w:rPr>
                <w:lang w:val="en-CA"/>
              </w:rPr>
            </w:pPr>
            <w:r>
              <w:rPr>
                <w:lang w:val="en-CA"/>
              </w:rPr>
              <w:t>1 page project management plan</w:t>
            </w:r>
          </w:p>
        </w:tc>
      </w:tr>
      <w:tr w:rsidR="00714A34" w:rsidRPr="004B000B" w14:paraId="13816E9F" w14:textId="77777777" w:rsidTr="00585864">
        <w:trPr>
          <w:trHeight w:val="392"/>
        </w:trPr>
        <w:tc>
          <w:tcPr>
            <w:tcW w:w="742" w:type="dxa"/>
            <w:vAlign w:val="center"/>
          </w:tcPr>
          <w:p w14:paraId="346312E3" w14:textId="0211D2F9" w:rsidR="00714A34" w:rsidRPr="004B000B" w:rsidRDefault="00714A34" w:rsidP="009E54AF">
            <w:pPr>
              <w:pStyle w:val="Sansinterligne"/>
              <w:jc w:val="center"/>
              <w:rPr>
                <w:lang w:val="en-CA"/>
              </w:rPr>
            </w:pPr>
            <w:r w:rsidRPr="004B000B">
              <w:rPr>
                <w:lang w:val="en-CA"/>
              </w:rPr>
              <w:t>7</w:t>
            </w:r>
          </w:p>
        </w:tc>
        <w:tc>
          <w:tcPr>
            <w:tcW w:w="1321" w:type="dxa"/>
            <w:vAlign w:val="center"/>
          </w:tcPr>
          <w:p w14:paraId="2CDCA2C4" w14:textId="5B49D24E" w:rsidR="00714A34" w:rsidRPr="004B000B" w:rsidRDefault="00714A34" w:rsidP="009E54AF">
            <w:pPr>
              <w:pStyle w:val="Sansinterligne"/>
              <w:jc w:val="center"/>
              <w:rPr>
                <w:lang w:val="en-CA"/>
              </w:rPr>
            </w:pPr>
            <w:r w:rsidRPr="004B000B">
              <w:rPr>
                <w:lang w:val="en-CA"/>
              </w:rPr>
              <w:t>Feb</w:t>
            </w:r>
            <w:ins w:id="48" w:author="Surgical Research Administrator" w:date="2018-01-08T14:38:00Z">
              <w:r w:rsidR="000408A9">
                <w:rPr>
                  <w:lang w:val="en-CA"/>
                </w:rPr>
                <w:t>ruary</w:t>
              </w:r>
            </w:ins>
            <w:r w:rsidRPr="004B000B">
              <w:rPr>
                <w:lang w:val="en-CA"/>
              </w:rPr>
              <w:t xml:space="preserve"> 21</w:t>
            </w:r>
          </w:p>
          <w:p w14:paraId="57D85439" w14:textId="275D0FF9" w:rsidR="00714A34" w:rsidRPr="00585864" w:rsidRDefault="00714A34" w:rsidP="009E54AF">
            <w:pPr>
              <w:pStyle w:val="Sansinterligne"/>
              <w:jc w:val="center"/>
              <w:rPr>
                <w:i/>
                <w:lang w:val="en-CA"/>
              </w:rPr>
            </w:pPr>
            <w:r w:rsidRPr="00585864">
              <w:rPr>
                <w:i/>
                <w:lang w:val="en-CA"/>
              </w:rPr>
              <w:t>Concordia closed</w:t>
            </w:r>
          </w:p>
        </w:tc>
        <w:tc>
          <w:tcPr>
            <w:tcW w:w="1491" w:type="dxa"/>
            <w:vAlign w:val="center"/>
          </w:tcPr>
          <w:p w14:paraId="2123ECAB" w14:textId="3E4EA1E1" w:rsidR="00714A34" w:rsidRPr="004B000B" w:rsidRDefault="00714A34" w:rsidP="005701D8">
            <w:pPr>
              <w:pStyle w:val="Sansinterligne"/>
              <w:rPr>
                <w:lang w:val="en-CA"/>
              </w:rPr>
            </w:pPr>
          </w:p>
        </w:tc>
        <w:tc>
          <w:tcPr>
            <w:tcW w:w="4101" w:type="dxa"/>
            <w:vAlign w:val="center"/>
          </w:tcPr>
          <w:p w14:paraId="4B4A3EC8" w14:textId="5CBD355D" w:rsidR="00714A34" w:rsidRPr="004B000B" w:rsidRDefault="00714A34">
            <w:pPr>
              <w:pStyle w:val="Sansinterligne"/>
              <w:rPr>
                <w:lang w:val="en-CA"/>
              </w:rPr>
            </w:pPr>
            <w:r w:rsidRPr="00585864">
              <w:rPr>
                <w:lang w:val="en-CA"/>
              </w:rPr>
              <w:t xml:space="preserve">Field trip </w:t>
            </w:r>
            <w:r>
              <w:rPr>
                <w:lang w:val="en-CA"/>
              </w:rPr>
              <w:t>to Soundbite Medical Solutions Inc.</w:t>
            </w:r>
          </w:p>
        </w:tc>
        <w:tc>
          <w:tcPr>
            <w:tcW w:w="3118" w:type="dxa"/>
            <w:gridSpan w:val="2"/>
            <w:vAlign w:val="center"/>
          </w:tcPr>
          <w:p w14:paraId="1EA9FC8E" w14:textId="7B22F9BF" w:rsidR="00714A34" w:rsidRDefault="00714A34" w:rsidP="005701D8">
            <w:pPr>
              <w:pStyle w:val="Sansinterligne"/>
              <w:rPr>
                <w:lang w:val="en-CA"/>
              </w:rPr>
            </w:pPr>
            <w:r>
              <w:rPr>
                <w:lang w:val="en-CA"/>
              </w:rPr>
              <w:t>2300, boul. Alfred Nobel</w:t>
            </w:r>
          </w:p>
          <w:p w14:paraId="7A4A931F" w14:textId="77777777" w:rsidR="00714A34" w:rsidRDefault="00714A34" w:rsidP="005701D8">
            <w:pPr>
              <w:pStyle w:val="Sansinterligne"/>
              <w:rPr>
                <w:lang w:val="en-CA"/>
              </w:rPr>
            </w:pPr>
            <w:r>
              <w:rPr>
                <w:lang w:val="en-CA"/>
              </w:rPr>
              <w:t>Suite 230</w:t>
            </w:r>
          </w:p>
          <w:p w14:paraId="7A57617C" w14:textId="4F4800E8" w:rsidR="00714A34" w:rsidRPr="004B000B" w:rsidRDefault="00714A34" w:rsidP="005701D8">
            <w:pPr>
              <w:pStyle w:val="Sansinterligne"/>
              <w:rPr>
                <w:lang w:val="en-CA"/>
              </w:rPr>
            </w:pPr>
            <w:r>
              <w:rPr>
                <w:lang w:val="en-CA"/>
              </w:rPr>
              <w:t>Ville Saint Laurent, H4S 2A4</w:t>
            </w:r>
          </w:p>
        </w:tc>
      </w:tr>
      <w:tr w:rsidR="00083A94" w:rsidRPr="004B000B" w14:paraId="202C3C97" w14:textId="77777777" w:rsidTr="00585864">
        <w:trPr>
          <w:trHeight w:val="820"/>
        </w:trPr>
        <w:tc>
          <w:tcPr>
            <w:tcW w:w="742" w:type="dxa"/>
            <w:vAlign w:val="center"/>
          </w:tcPr>
          <w:p w14:paraId="677D8627" w14:textId="19FB0DAA" w:rsidR="00083A94" w:rsidRPr="00947ED2" w:rsidRDefault="00083A94" w:rsidP="009E54AF">
            <w:pPr>
              <w:pStyle w:val="Sansinterligne"/>
              <w:jc w:val="center"/>
              <w:rPr>
                <w:lang w:val="en-CA"/>
              </w:rPr>
            </w:pPr>
            <w:r w:rsidRPr="00947ED2">
              <w:rPr>
                <w:lang w:val="en-CA"/>
              </w:rPr>
              <w:t>8</w:t>
            </w:r>
          </w:p>
        </w:tc>
        <w:tc>
          <w:tcPr>
            <w:tcW w:w="1321" w:type="dxa"/>
            <w:vAlign w:val="center"/>
          </w:tcPr>
          <w:p w14:paraId="55906F71" w14:textId="3A15F179" w:rsidR="00083A94" w:rsidRPr="00947ED2" w:rsidRDefault="00083A94" w:rsidP="009E54AF">
            <w:pPr>
              <w:pStyle w:val="Sansinterligne"/>
              <w:jc w:val="center"/>
              <w:rPr>
                <w:lang w:val="en-CA"/>
              </w:rPr>
            </w:pPr>
            <w:r w:rsidRPr="00947ED2">
              <w:rPr>
                <w:lang w:val="en-CA"/>
              </w:rPr>
              <w:t>Feb</w:t>
            </w:r>
            <w:ins w:id="49" w:author="Surgical Research Administrator" w:date="2018-01-08T14:38:00Z">
              <w:r w:rsidR="000408A9">
                <w:rPr>
                  <w:lang w:val="en-CA"/>
                </w:rPr>
                <w:t>ruary</w:t>
              </w:r>
            </w:ins>
            <w:r w:rsidRPr="00947ED2">
              <w:rPr>
                <w:lang w:val="en-CA"/>
              </w:rPr>
              <w:t xml:space="preserve"> 28</w:t>
            </w:r>
          </w:p>
        </w:tc>
        <w:tc>
          <w:tcPr>
            <w:tcW w:w="1491" w:type="dxa"/>
            <w:vAlign w:val="center"/>
          </w:tcPr>
          <w:p w14:paraId="19D4EB1B" w14:textId="77777777" w:rsidR="00947ED2" w:rsidRPr="004B000B" w:rsidRDefault="00947ED2" w:rsidP="00947ED2">
            <w:pPr>
              <w:pStyle w:val="Sansinterligne"/>
              <w:rPr>
                <w:lang w:val="en-CA"/>
              </w:rPr>
            </w:pPr>
            <w:r w:rsidRPr="004B000B">
              <w:rPr>
                <w:lang w:val="en-CA"/>
              </w:rPr>
              <w:t>Vincent Duchaine</w:t>
            </w:r>
          </w:p>
          <w:p w14:paraId="184C3CC8" w14:textId="77777777" w:rsidR="00947ED2" w:rsidRPr="001405E4" w:rsidRDefault="00947ED2" w:rsidP="00947ED2">
            <w:pPr>
              <w:pStyle w:val="Sansinterligne"/>
              <w:rPr>
                <w:sz w:val="16"/>
                <w:szCs w:val="16"/>
                <w:lang w:val="en-CA"/>
              </w:rPr>
            </w:pPr>
          </w:p>
          <w:p w14:paraId="211023C2" w14:textId="746ECDC6" w:rsidR="003D07E4" w:rsidRPr="004B000B" w:rsidRDefault="00947ED2" w:rsidP="005701D8">
            <w:pPr>
              <w:pStyle w:val="Sansinterligne"/>
              <w:rPr>
                <w:lang w:val="en-CA"/>
              </w:rPr>
            </w:pPr>
            <w:r w:rsidRPr="004B000B">
              <w:rPr>
                <w:lang w:val="en-CA"/>
              </w:rPr>
              <w:t>Edna Chossack</w:t>
            </w:r>
          </w:p>
        </w:tc>
        <w:tc>
          <w:tcPr>
            <w:tcW w:w="4101" w:type="dxa"/>
            <w:vAlign w:val="center"/>
          </w:tcPr>
          <w:p w14:paraId="5B67B005" w14:textId="77777777" w:rsidR="00947ED2" w:rsidRDefault="00947ED2" w:rsidP="00947ED2">
            <w:pPr>
              <w:rPr>
                <w:lang w:val="en-CA"/>
              </w:rPr>
            </w:pPr>
            <w:r w:rsidRPr="004B000B">
              <w:rPr>
                <w:lang w:val="en-CA"/>
              </w:rPr>
              <w:t>Technical, scientific and customer oriented design evaluation 2</w:t>
            </w:r>
          </w:p>
          <w:p w14:paraId="33D89F3C" w14:textId="77777777" w:rsidR="00947ED2" w:rsidRPr="001405E4" w:rsidRDefault="00947ED2" w:rsidP="00947ED2">
            <w:pPr>
              <w:rPr>
                <w:sz w:val="16"/>
                <w:szCs w:val="16"/>
                <w:lang w:val="en-CA"/>
              </w:rPr>
            </w:pPr>
          </w:p>
          <w:p w14:paraId="03389DED" w14:textId="4B7C5073" w:rsidR="00083A94" w:rsidRPr="004B000B" w:rsidRDefault="00947ED2">
            <w:pPr>
              <w:pStyle w:val="Sansinterligne"/>
              <w:rPr>
                <w:lang w:val="en-CA"/>
              </w:rPr>
            </w:pPr>
            <w:r w:rsidRPr="004B000B">
              <w:rPr>
                <w:lang w:val="en-CA"/>
              </w:rPr>
              <w:t>Mentor</w:t>
            </w:r>
            <w:r>
              <w:rPr>
                <w:lang w:val="en-CA"/>
              </w:rPr>
              <w:t>ship</w:t>
            </w:r>
            <w:r w:rsidRPr="004B000B">
              <w:rPr>
                <w:lang w:val="en-CA"/>
              </w:rPr>
              <w:t xml:space="preserve"> – business </w:t>
            </w:r>
            <w:r>
              <w:rPr>
                <w:lang w:val="en-CA"/>
              </w:rPr>
              <w:t>development</w:t>
            </w:r>
          </w:p>
        </w:tc>
        <w:tc>
          <w:tcPr>
            <w:tcW w:w="1481" w:type="dxa"/>
            <w:vAlign w:val="center"/>
          </w:tcPr>
          <w:p w14:paraId="0B76DE0B" w14:textId="77777777" w:rsidR="00835C24" w:rsidRPr="004B000B" w:rsidRDefault="00835C24" w:rsidP="00835C24">
            <w:pPr>
              <w:pStyle w:val="Sansinterligne"/>
              <w:rPr>
                <w:lang w:val="en-CA"/>
              </w:rPr>
            </w:pPr>
            <w:r w:rsidRPr="004B000B">
              <w:rPr>
                <w:lang w:val="en-CA"/>
              </w:rPr>
              <w:t>ÉTS</w:t>
            </w:r>
          </w:p>
          <w:p w14:paraId="01090AB0" w14:textId="6A31016B" w:rsidR="00083A94" w:rsidRPr="004B000B" w:rsidRDefault="00835C24" w:rsidP="00835C24">
            <w:pPr>
              <w:pStyle w:val="Sansinterligne"/>
              <w:rPr>
                <w:lang w:val="en-CA"/>
              </w:rPr>
            </w:pPr>
            <w:r w:rsidRPr="004B000B">
              <w:rPr>
                <w:lang w:val="en-CA"/>
              </w:rPr>
              <w:t>B-4418</w:t>
            </w:r>
          </w:p>
        </w:tc>
        <w:tc>
          <w:tcPr>
            <w:tcW w:w="1637" w:type="dxa"/>
            <w:vAlign w:val="center"/>
          </w:tcPr>
          <w:p w14:paraId="2E0F3569" w14:textId="2FDB0985" w:rsidR="00083A94" w:rsidRPr="004B000B" w:rsidRDefault="00083A94" w:rsidP="005701D8">
            <w:pPr>
              <w:pStyle w:val="Sansinterligne"/>
              <w:rPr>
                <w:lang w:val="en-CA"/>
              </w:rPr>
            </w:pPr>
          </w:p>
        </w:tc>
      </w:tr>
      <w:tr w:rsidR="00083A94" w:rsidRPr="004B000B" w14:paraId="6F83FB9A" w14:textId="77777777" w:rsidTr="00585864">
        <w:trPr>
          <w:trHeight w:val="402"/>
        </w:trPr>
        <w:tc>
          <w:tcPr>
            <w:tcW w:w="742" w:type="dxa"/>
            <w:vAlign w:val="center"/>
          </w:tcPr>
          <w:p w14:paraId="5C1D208E" w14:textId="34F29E70" w:rsidR="00083A94" w:rsidRPr="004B000B" w:rsidRDefault="00083A94" w:rsidP="009E54AF">
            <w:pPr>
              <w:pStyle w:val="Sansinterligne"/>
              <w:jc w:val="center"/>
              <w:rPr>
                <w:lang w:val="en-CA"/>
              </w:rPr>
            </w:pPr>
            <w:r w:rsidRPr="004B000B">
              <w:rPr>
                <w:lang w:val="en-CA"/>
              </w:rPr>
              <w:t>9</w:t>
            </w:r>
          </w:p>
        </w:tc>
        <w:tc>
          <w:tcPr>
            <w:tcW w:w="1321" w:type="dxa"/>
            <w:vAlign w:val="center"/>
          </w:tcPr>
          <w:p w14:paraId="1517C98D" w14:textId="76DD8173" w:rsidR="00083A94" w:rsidRPr="004B000B" w:rsidRDefault="00083A94" w:rsidP="009E54AF">
            <w:pPr>
              <w:pStyle w:val="Sansinterligne"/>
              <w:jc w:val="center"/>
              <w:rPr>
                <w:lang w:val="en-CA"/>
              </w:rPr>
            </w:pPr>
            <w:r w:rsidRPr="006B6B2D">
              <w:rPr>
                <w:lang w:val="en-CA"/>
              </w:rPr>
              <w:t>Mar</w:t>
            </w:r>
            <w:ins w:id="50" w:author="Surgical Research Administrator" w:date="2018-01-08T14:38:00Z">
              <w:r w:rsidR="000408A9">
                <w:rPr>
                  <w:lang w:val="en-CA"/>
                </w:rPr>
                <w:t>ch</w:t>
              </w:r>
            </w:ins>
            <w:r w:rsidRPr="006B6B2D">
              <w:rPr>
                <w:lang w:val="en-CA"/>
              </w:rPr>
              <w:t xml:space="preserve"> 7</w:t>
            </w:r>
          </w:p>
          <w:p w14:paraId="6476CE29" w14:textId="4C9BF306" w:rsidR="00083A94" w:rsidRPr="00585864" w:rsidRDefault="00083A94" w:rsidP="009E54AF">
            <w:pPr>
              <w:pStyle w:val="Sansinterligne"/>
              <w:jc w:val="center"/>
              <w:rPr>
                <w:i/>
                <w:lang w:val="en-CA"/>
              </w:rPr>
            </w:pPr>
            <w:r w:rsidRPr="00585864">
              <w:rPr>
                <w:i/>
                <w:lang w:val="en-CA"/>
              </w:rPr>
              <w:t>McGill closed</w:t>
            </w:r>
          </w:p>
        </w:tc>
        <w:tc>
          <w:tcPr>
            <w:tcW w:w="1491" w:type="dxa"/>
            <w:vAlign w:val="center"/>
          </w:tcPr>
          <w:p w14:paraId="3CCFEE49" w14:textId="7B271B59" w:rsidR="00083A94" w:rsidRPr="004B000B" w:rsidRDefault="00947ED2">
            <w:pPr>
              <w:pStyle w:val="Sansinterligne"/>
              <w:rPr>
                <w:lang w:val="en-CA"/>
              </w:rPr>
            </w:pPr>
            <w:r>
              <w:rPr>
                <w:lang w:val="en-CA"/>
              </w:rPr>
              <w:t>TBA</w:t>
            </w:r>
          </w:p>
        </w:tc>
        <w:tc>
          <w:tcPr>
            <w:tcW w:w="4101" w:type="dxa"/>
            <w:vAlign w:val="center"/>
          </w:tcPr>
          <w:p w14:paraId="0FF535DF" w14:textId="265121CA" w:rsidR="00083A94" w:rsidRPr="004B000B" w:rsidRDefault="00947ED2" w:rsidP="00D446F9">
            <w:pPr>
              <w:pStyle w:val="Sansinterligne"/>
              <w:rPr>
                <w:lang w:val="en-CA"/>
              </w:rPr>
            </w:pPr>
            <w:r>
              <w:rPr>
                <w:lang w:val="en-CA"/>
              </w:rPr>
              <w:t>Round Table – Funding</w:t>
            </w:r>
          </w:p>
        </w:tc>
        <w:tc>
          <w:tcPr>
            <w:tcW w:w="1481" w:type="dxa"/>
            <w:vAlign w:val="center"/>
          </w:tcPr>
          <w:p w14:paraId="75105343" w14:textId="77777777" w:rsidR="00835C24" w:rsidRPr="004B000B" w:rsidRDefault="00835C24" w:rsidP="00835C24">
            <w:pPr>
              <w:pStyle w:val="Sansinterligne"/>
              <w:rPr>
                <w:lang w:val="en-CA"/>
              </w:rPr>
            </w:pPr>
            <w:r w:rsidRPr="004B000B">
              <w:rPr>
                <w:lang w:val="en-CA"/>
              </w:rPr>
              <w:t>ÉTS</w:t>
            </w:r>
          </w:p>
          <w:p w14:paraId="366AC2E4" w14:textId="0E57390A" w:rsidR="00083A94" w:rsidRPr="004B000B" w:rsidRDefault="00835C24" w:rsidP="00835C24">
            <w:pPr>
              <w:pStyle w:val="Sansinterligne"/>
              <w:rPr>
                <w:lang w:val="en-CA"/>
              </w:rPr>
            </w:pPr>
            <w:r w:rsidRPr="004B000B">
              <w:rPr>
                <w:lang w:val="en-CA"/>
              </w:rPr>
              <w:t>B-4418</w:t>
            </w:r>
          </w:p>
        </w:tc>
        <w:tc>
          <w:tcPr>
            <w:tcW w:w="1637" w:type="dxa"/>
            <w:vAlign w:val="center"/>
          </w:tcPr>
          <w:p w14:paraId="0DFD1627" w14:textId="78816964" w:rsidR="00083A94" w:rsidRPr="004B000B" w:rsidRDefault="00083A94" w:rsidP="005701D8">
            <w:pPr>
              <w:pStyle w:val="Sansinterligne"/>
              <w:rPr>
                <w:lang w:val="en-CA"/>
              </w:rPr>
            </w:pPr>
          </w:p>
        </w:tc>
      </w:tr>
      <w:tr w:rsidR="00083A94" w:rsidRPr="004B000B" w14:paraId="0AC579B0" w14:textId="77777777" w:rsidTr="00585864">
        <w:trPr>
          <w:trHeight w:val="626"/>
        </w:trPr>
        <w:tc>
          <w:tcPr>
            <w:tcW w:w="742" w:type="dxa"/>
            <w:vAlign w:val="center"/>
          </w:tcPr>
          <w:p w14:paraId="4B39DDB6" w14:textId="0190F165" w:rsidR="00083A94" w:rsidRPr="004B000B" w:rsidRDefault="00083A94" w:rsidP="009E54AF">
            <w:pPr>
              <w:pStyle w:val="Sansinterligne"/>
              <w:jc w:val="center"/>
              <w:rPr>
                <w:lang w:val="en-CA"/>
              </w:rPr>
            </w:pPr>
            <w:r w:rsidRPr="004B000B">
              <w:rPr>
                <w:lang w:val="en-CA"/>
              </w:rPr>
              <w:t>10</w:t>
            </w:r>
          </w:p>
        </w:tc>
        <w:tc>
          <w:tcPr>
            <w:tcW w:w="1321" w:type="dxa"/>
            <w:vAlign w:val="center"/>
          </w:tcPr>
          <w:p w14:paraId="05FB7C4B" w14:textId="2ABC1875" w:rsidR="00083A94" w:rsidRPr="004B000B" w:rsidRDefault="00083A94" w:rsidP="009E54AF">
            <w:pPr>
              <w:pStyle w:val="Sansinterligne"/>
              <w:jc w:val="center"/>
              <w:rPr>
                <w:lang w:val="en-CA"/>
              </w:rPr>
            </w:pPr>
            <w:r w:rsidRPr="004B000B">
              <w:rPr>
                <w:lang w:val="en-CA"/>
              </w:rPr>
              <w:t>Mar</w:t>
            </w:r>
            <w:ins w:id="51" w:author="Surgical Research Administrator" w:date="2018-01-08T14:38:00Z">
              <w:r w:rsidR="000408A9">
                <w:rPr>
                  <w:lang w:val="en-CA"/>
                </w:rPr>
                <w:t>ch</w:t>
              </w:r>
            </w:ins>
            <w:r w:rsidRPr="004B000B">
              <w:rPr>
                <w:lang w:val="en-CA"/>
              </w:rPr>
              <w:t xml:space="preserve"> 14</w:t>
            </w:r>
          </w:p>
        </w:tc>
        <w:tc>
          <w:tcPr>
            <w:tcW w:w="1491" w:type="dxa"/>
            <w:vAlign w:val="center"/>
          </w:tcPr>
          <w:p w14:paraId="1BDBEF50" w14:textId="0F14FA60" w:rsidR="00083A94" w:rsidRPr="004B000B" w:rsidRDefault="00947ED2">
            <w:pPr>
              <w:pStyle w:val="Sansinterligne"/>
              <w:rPr>
                <w:lang w:val="en-CA"/>
              </w:rPr>
            </w:pPr>
            <w:r>
              <w:rPr>
                <w:lang w:val="en-CA"/>
              </w:rPr>
              <w:t>Andrew Churchill</w:t>
            </w:r>
          </w:p>
        </w:tc>
        <w:tc>
          <w:tcPr>
            <w:tcW w:w="4101" w:type="dxa"/>
            <w:vAlign w:val="center"/>
          </w:tcPr>
          <w:p w14:paraId="5F788E07" w14:textId="118A10FC" w:rsidR="00083A94" w:rsidRPr="004B000B" w:rsidRDefault="00947ED2" w:rsidP="005701D8">
            <w:pPr>
              <w:pStyle w:val="Sansinterligne"/>
              <w:rPr>
                <w:lang w:val="en-CA"/>
              </w:rPr>
            </w:pPr>
            <w:r>
              <w:rPr>
                <w:lang w:val="en-CA"/>
              </w:rPr>
              <w:t>Presentation Skills – Part 2</w:t>
            </w:r>
          </w:p>
        </w:tc>
        <w:tc>
          <w:tcPr>
            <w:tcW w:w="1481" w:type="dxa"/>
            <w:vAlign w:val="center"/>
          </w:tcPr>
          <w:p w14:paraId="4333E64F" w14:textId="77777777" w:rsidR="00835C24" w:rsidRPr="004B000B" w:rsidRDefault="00835C24" w:rsidP="00835C24">
            <w:pPr>
              <w:pStyle w:val="Sansinterligne"/>
              <w:rPr>
                <w:lang w:val="en-CA"/>
              </w:rPr>
            </w:pPr>
            <w:r w:rsidRPr="004B000B">
              <w:rPr>
                <w:lang w:val="en-CA"/>
              </w:rPr>
              <w:t>ÉTS</w:t>
            </w:r>
          </w:p>
          <w:p w14:paraId="3CFF2D64" w14:textId="39174EF3" w:rsidR="00083A94" w:rsidRPr="004B000B" w:rsidRDefault="00835C24" w:rsidP="00835C24">
            <w:pPr>
              <w:pStyle w:val="Sansinterligne"/>
              <w:rPr>
                <w:lang w:val="en-CA"/>
              </w:rPr>
            </w:pPr>
            <w:r w:rsidRPr="004B000B">
              <w:rPr>
                <w:lang w:val="en-CA"/>
              </w:rPr>
              <w:t>B-4418</w:t>
            </w:r>
          </w:p>
        </w:tc>
        <w:tc>
          <w:tcPr>
            <w:tcW w:w="1637" w:type="dxa"/>
            <w:vAlign w:val="center"/>
          </w:tcPr>
          <w:p w14:paraId="2EED84B3" w14:textId="38C37228" w:rsidR="00083A94" w:rsidRPr="004B000B" w:rsidRDefault="00083A94" w:rsidP="005701D8">
            <w:pPr>
              <w:pStyle w:val="Sansinterligne"/>
              <w:rPr>
                <w:lang w:val="en-CA"/>
              </w:rPr>
            </w:pPr>
          </w:p>
        </w:tc>
      </w:tr>
      <w:tr w:rsidR="00083A94" w:rsidRPr="004B000B" w14:paraId="2CB3B80B" w14:textId="77777777" w:rsidTr="00585864">
        <w:trPr>
          <w:trHeight w:val="542"/>
        </w:trPr>
        <w:tc>
          <w:tcPr>
            <w:tcW w:w="742" w:type="dxa"/>
            <w:vAlign w:val="center"/>
          </w:tcPr>
          <w:p w14:paraId="55EFE89C" w14:textId="1B6B61BB" w:rsidR="00083A94" w:rsidRPr="004B000B" w:rsidRDefault="00083A94" w:rsidP="009E54AF">
            <w:pPr>
              <w:pStyle w:val="Sansinterligne"/>
              <w:jc w:val="center"/>
              <w:rPr>
                <w:lang w:val="en-CA"/>
              </w:rPr>
            </w:pPr>
            <w:r w:rsidRPr="004B000B">
              <w:rPr>
                <w:lang w:val="en-CA"/>
              </w:rPr>
              <w:t>11</w:t>
            </w:r>
          </w:p>
        </w:tc>
        <w:tc>
          <w:tcPr>
            <w:tcW w:w="1321" w:type="dxa"/>
            <w:vAlign w:val="center"/>
          </w:tcPr>
          <w:p w14:paraId="6FBB86EE" w14:textId="0D0307C4" w:rsidR="00083A94" w:rsidRPr="004B000B" w:rsidRDefault="00083A94" w:rsidP="009E54AF">
            <w:pPr>
              <w:pStyle w:val="Sansinterligne"/>
              <w:jc w:val="center"/>
              <w:rPr>
                <w:lang w:val="en-CA"/>
              </w:rPr>
            </w:pPr>
            <w:r w:rsidRPr="004B000B">
              <w:rPr>
                <w:lang w:val="en-CA"/>
              </w:rPr>
              <w:t>Mar</w:t>
            </w:r>
            <w:ins w:id="52" w:author="Surgical Research Administrator" w:date="2018-01-08T14:38:00Z">
              <w:r w:rsidR="000408A9">
                <w:rPr>
                  <w:lang w:val="en-CA"/>
                </w:rPr>
                <w:t>ch</w:t>
              </w:r>
            </w:ins>
            <w:r w:rsidRPr="004B000B">
              <w:rPr>
                <w:lang w:val="en-CA"/>
              </w:rPr>
              <w:t xml:space="preserve"> 21</w:t>
            </w:r>
          </w:p>
        </w:tc>
        <w:tc>
          <w:tcPr>
            <w:tcW w:w="1491" w:type="dxa"/>
            <w:vAlign w:val="center"/>
          </w:tcPr>
          <w:p w14:paraId="083445A3" w14:textId="78BA5BC6" w:rsidR="00083A94" w:rsidRPr="004B000B" w:rsidRDefault="0095760C" w:rsidP="005701D8">
            <w:pPr>
              <w:pStyle w:val="Sansinterligne"/>
              <w:rPr>
                <w:lang w:val="en-CA"/>
              </w:rPr>
            </w:pPr>
            <w:r w:rsidRPr="004B000B">
              <w:rPr>
                <w:lang w:val="en-CA"/>
              </w:rPr>
              <w:t>Vincent D</w:t>
            </w:r>
            <w:r w:rsidR="00ED2C95">
              <w:rPr>
                <w:lang w:val="en-CA"/>
              </w:rPr>
              <w:t>uchaine</w:t>
            </w:r>
          </w:p>
        </w:tc>
        <w:tc>
          <w:tcPr>
            <w:tcW w:w="4101" w:type="dxa"/>
            <w:vAlign w:val="center"/>
          </w:tcPr>
          <w:p w14:paraId="5860245A" w14:textId="205FBF08" w:rsidR="00083A94" w:rsidRPr="004B000B" w:rsidRDefault="00C46DE0" w:rsidP="00585864">
            <w:pPr>
              <w:rPr>
                <w:lang w:val="en-CA"/>
              </w:rPr>
            </w:pPr>
            <w:r w:rsidRPr="004B000B">
              <w:rPr>
                <w:lang w:val="en-CA"/>
              </w:rPr>
              <w:t>Technical, scientific and customer oriented design evaluation 3</w:t>
            </w:r>
          </w:p>
        </w:tc>
        <w:tc>
          <w:tcPr>
            <w:tcW w:w="1481" w:type="dxa"/>
            <w:vAlign w:val="center"/>
          </w:tcPr>
          <w:p w14:paraId="4E3C897B" w14:textId="77777777" w:rsidR="00835C24" w:rsidRPr="004B000B" w:rsidRDefault="00835C24" w:rsidP="00835C24">
            <w:pPr>
              <w:pStyle w:val="Sansinterligne"/>
              <w:rPr>
                <w:lang w:val="en-CA"/>
              </w:rPr>
            </w:pPr>
            <w:r w:rsidRPr="004B000B">
              <w:rPr>
                <w:lang w:val="en-CA"/>
              </w:rPr>
              <w:t>ÉTS</w:t>
            </w:r>
          </w:p>
          <w:p w14:paraId="711CFB13" w14:textId="03731F49" w:rsidR="00083A94" w:rsidRPr="004B000B" w:rsidRDefault="00835C24" w:rsidP="00835C24">
            <w:pPr>
              <w:pStyle w:val="Sansinterligne"/>
              <w:rPr>
                <w:lang w:val="en-CA"/>
              </w:rPr>
            </w:pPr>
            <w:r w:rsidRPr="004B000B">
              <w:rPr>
                <w:lang w:val="en-CA"/>
              </w:rPr>
              <w:t>B-4418</w:t>
            </w:r>
          </w:p>
        </w:tc>
        <w:tc>
          <w:tcPr>
            <w:tcW w:w="1637" w:type="dxa"/>
            <w:vAlign w:val="center"/>
          </w:tcPr>
          <w:p w14:paraId="7B5F7BFD" w14:textId="70B3F223" w:rsidR="00083A94" w:rsidRPr="004B000B" w:rsidRDefault="00083A94" w:rsidP="005701D8">
            <w:pPr>
              <w:pStyle w:val="Sansinterligne"/>
              <w:rPr>
                <w:lang w:val="en-CA"/>
              </w:rPr>
            </w:pPr>
          </w:p>
        </w:tc>
      </w:tr>
      <w:tr w:rsidR="00083A94" w:rsidRPr="004B000B" w14:paraId="667FDA3C" w14:textId="77777777" w:rsidTr="00585864">
        <w:trPr>
          <w:trHeight w:val="659"/>
        </w:trPr>
        <w:tc>
          <w:tcPr>
            <w:tcW w:w="742" w:type="dxa"/>
            <w:vAlign w:val="center"/>
          </w:tcPr>
          <w:p w14:paraId="1FCCD768" w14:textId="2FEB8DF6" w:rsidR="00083A94" w:rsidRPr="004B000B" w:rsidRDefault="00083A94" w:rsidP="009E54AF">
            <w:pPr>
              <w:pStyle w:val="Sansinterligne"/>
              <w:jc w:val="center"/>
              <w:rPr>
                <w:lang w:val="en-CA"/>
              </w:rPr>
            </w:pPr>
            <w:r w:rsidRPr="004B000B">
              <w:rPr>
                <w:lang w:val="en-CA"/>
              </w:rPr>
              <w:t>12</w:t>
            </w:r>
          </w:p>
        </w:tc>
        <w:tc>
          <w:tcPr>
            <w:tcW w:w="1321" w:type="dxa"/>
            <w:vAlign w:val="center"/>
          </w:tcPr>
          <w:p w14:paraId="10707F62" w14:textId="484D93B7" w:rsidR="00083A94" w:rsidRPr="004B000B" w:rsidRDefault="00083A94" w:rsidP="009E54AF">
            <w:pPr>
              <w:pStyle w:val="Sansinterligne"/>
              <w:jc w:val="center"/>
              <w:rPr>
                <w:lang w:val="en-CA"/>
              </w:rPr>
            </w:pPr>
            <w:r w:rsidRPr="004B000B">
              <w:rPr>
                <w:lang w:val="en-CA"/>
              </w:rPr>
              <w:t>Mar</w:t>
            </w:r>
            <w:ins w:id="53" w:author="Surgical Research Administrator" w:date="2018-01-08T14:38:00Z">
              <w:r w:rsidR="000408A9">
                <w:rPr>
                  <w:lang w:val="en-CA"/>
                </w:rPr>
                <w:t>ch</w:t>
              </w:r>
            </w:ins>
            <w:r w:rsidRPr="004B000B">
              <w:rPr>
                <w:lang w:val="en-CA"/>
              </w:rPr>
              <w:t xml:space="preserve"> 28</w:t>
            </w:r>
          </w:p>
        </w:tc>
        <w:tc>
          <w:tcPr>
            <w:tcW w:w="1491" w:type="dxa"/>
            <w:vAlign w:val="center"/>
          </w:tcPr>
          <w:p w14:paraId="46D39AD5" w14:textId="7CF301AE" w:rsidR="00083A94" w:rsidRPr="004B000B" w:rsidRDefault="00714A34" w:rsidP="005701D8">
            <w:pPr>
              <w:pStyle w:val="Sansinterligne"/>
              <w:rPr>
                <w:lang w:val="en-CA"/>
              </w:rPr>
            </w:pPr>
            <w:r>
              <w:rPr>
                <w:lang w:val="en-CA"/>
              </w:rPr>
              <w:t>TBA</w:t>
            </w:r>
          </w:p>
        </w:tc>
        <w:tc>
          <w:tcPr>
            <w:tcW w:w="4101" w:type="dxa"/>
            <w:vAlign w:val="center"/>
          </w:tcPr>
          <w:p w14:paraId="5C6ECC40" w14:textId="77777777" w:rsidR="003D07E4" w:rsidRPr="004B000B" w:rsidRDefault="00083A94" w:rsidP="005701D8">
            <w:pPr>
              <w:pStyle w:val="Sansinterligne"/>
              <w:rPr>
                <w:lang w:val="en-CA"/>
              </w:rPr>
            </w:pPr>
            <w:r w:rsidRPr="004B000B">
              <w:rPr>
                <w:lang w:val="en-CA"/>
              </w:rPr>
              <w:t xml:space="preserve">Successful and worst pitching stories </w:t>
            </w:r>
          </w:p>
          <w:p w14:paraId="4ADDFCAD" w14:textId="219EAD4F" w:rsidR="00083A94" w:rsidRPr="004B000B" w:rsidRDefault="00083A94" w:rsidP="005701D8">
            <w:pPr>
              <w:pStyle w:val="Sansinterligne"/>
              <w:rPr>
                <w:lang w:val="en-CA"/>
              </w:rPr>
            </w:pPr>
            <w:r w:rsidRPr="004B000B">
              <w:rPr>
                <w:lang w:val="en-CA"/>
              </w:rPr>
              <w:t>(Real world of pitching)</w:t>
            </w:r>
          </w:p>
          <w:p w14:paraId="5E5A07B3" w14:textId="3AEA2BEB" w:rsidR="00083A94" w:rsidRPr="004B000B" w:rsidRDefault="00083A94" w:rsidP="00DB3A6D">
            <w:pPr>
              <w:pStyle w:val="Sansinterligne"/>
              <w:numPr>
                <w:ilvl w:val="1"/>
                <w:numId w:val="22"/>
              </w:numPr>
              <w:ind w:left="1067"/>
              <w:rPr>
                <w:lang w:val="en-CA"/>
              </w:rPr>
            </w:pPr>
            <w:r w:rsidRPr="004B000B">
              <w:rPr>
                <w:lang w:val="en-CA"/>
              </w:rPr>
              <w:t xml:space="preserve"> Small panel of trade pitchers</w:t>
            </w:r>
          </w:p>
          <w:p w14:paraId="3EE7BB1D" w14:textId="3EE6565D" w:rsidR="00083A94" w:rsidRPr="004B000B" w:rsidRDefault="00083A94" w:rsidP="005701D8">
            <w:pPr>
              <w:pStyle w:val="Sansinterligne"/>
              <w:rPr>
                <w:lang w:val="en-CA"/>
              </w:rPr>
            </w:pPr>
            <w:r w:rsidRPr="00585864">
              <w:rPr>
                <w:b/>
                <w:lang w:val="en-CA"/>
              </w:rPr>
              <w:t>OR</w:t>
            </w:r>
            <w:r w:rsidRPr="004B000B">
              <w:rPr>
                <w:lang w:val="en-CA"/>
              </w:rPr>
              <w:t xml:space="preserve"> Accelerators overview</w:t>
            </w:r>
          </w:p>
        </w:tc>
        <w:tc>
          <w:tcPr>
            <w:tcW w:w="1481" w:type="dxa"/>
            <w:vAlign w:val="center"/>
          </w:tcPr>
          <w:p w14:paraId="7283E0B3" w14:textId="77777777" w:rsidR="00835C24" w:rsidRPr="004B000B" w:rsidRDefault="00835C24" w:rsidP="00835C24">
            <w:pPr>
              <w:pStyle w:val="Sansinterligne"/>
              <w:rPr>
                <w:lang w:val="en-CA"/>
              </w:rPr>
            </w:pPr>
            <w:r w:rsidRPr="004B000B">
              <w:rPr>
                <w:lang w:val="en-CA"/>
              </w:rPr>
              <w:t>ÉTS</w:t>
            </w:r>
          </w:p>
          <w:p w14:paraId="43E227F0" w14:textId="4850212C" w:rsidR="00083A94" w:rsidRPr="004B000B" w:rsidRDefault="00835C24" w:rsidP="00835C24">
            <w:pPr>
              <w:pStyle w:val="Sansinterligne"/>
              <w:rPr>
                <w:lang w:val="en-CA"/>
              </w:rPr>
            </w:pPr>
            <w:r w:rsidRPr="004B000B">
              <w:rPr>
                <w:lang w:val="en-CA"/>
              </w:rPr>
              <w:t>B-4418</w:t>
            </w:r>
          </w:p>
        </w:tc>
        <w:tc>
          <w:tcPr>
            <w:tcW w:w="1637" w:type="dxa"/>
            <w:vAlign w:val="center"/>
          </w:tcPr>
          <w:p w14:paraId="5B022A4A" w14:textId="69664C16" w:rsidR="00083A94" w:rsidRPr="004B000B" w:rsidRDefault="00083A94" w:rsidP="005701D8">
            <w:pPr>
              <w:pStyle w:val="Sansinterligne"/>
              <w:rPr>
                <w:lang w:val="en-CA"/>
              </w:rPr>
            </w:pPr>
          </w:p>
        </w:tc>
      </w:tr>
      <w:tr w:rsidR="00083A94" w:rsidRPr="004B000B" w14:paraId="2E57F7D8" w14:textId="77777777" w:rsidTr="00585864">
        <w:trPr>
          <w:trHeight w:val="597"/>
        </w:trPr>
        <w:tc>
          <w:tcPr>
            <w:tcW w:w="742" w:type="dxa"/>
            <w:vAlign w:val="center"/>
          </w:tcPr>
          <w:p w14:paraId="482DF97B" w14:textId="41335F6D" w:rsidR="00083A94" w:rsidRPr="004B000B" w:rsidRDefault="00083A94" w:rsidP="009E54AF">
            <w:pPr>
              <w:pStyle w:val="Sansinterligne"/>
              <w:jc w:val="center"/>
              <w:rPr>
                <w:lang w:val="en-CA"/>
              </w:rPr>
            </w:pPr>
            <w:r w:rsidRPr="004B000B">
              <w:rPr>
                <w:lang w:val="en-CA"/>
              </w:rPr>
              <w:t>13</w:t>
            </w:r>
          </w:p>
        </w:tc>
        <w:tc>
          <w:tcPr>
            <w:tcW w:w="1321" w:type="dxa"/>
            <w:vAlign w:val="center"/>
          </w:tcPr>
          <w:p w14:paraId="26C8C3AB" w14:textId="286BCD09" w:rsidR="00083A94" w:rsidRPr="004B000B" w:rsidRDefault="00083A94" w:rsidP="009E54AF">
            <w:pPr>
              <w:pStyle w:val="Sansinterligne"/>
              <w:jc w:val="center"/>
              <w:rPr>
                <w:lang w:val="en-CA"/>
              </w:rPr>
            </w:pPr>
            <w:r w:rsidRPr="004B000B">
              <w:rPr>
                <w:lang w:val="en-CA"/>
              </w:rPr>
              <w:t>Apr</w:t>
            </w:r>
            <w:ins w:id="54" w:author="Surgical Research Administrator" w:date="2018-01-08T14:38:00Z">
              <w:r w:rsidR="000408A9">
                <w:rPr>
                  <w:lang w:val="en-CA"/>
                </w:rPr>
                <w:t>il</w:t>
              </w:r>
            </w:ins>
            <w:r w:rsidRPr="004B000B">
              <w:rPr>
                <w:lang w:val="en-CA"/>
              </w:rPr>
              <w:t xml:space="preserve"> 4</w:t>
            </w:r>
          </w:p>
        </w:tc>
        <w:tc>
          <w:tcPr>
            <w:tcW w:w="1491" w:type="dxa"/>
            <w:vAlign w:val="center"/>
          </w:tcPr>
          <w:p w14:paraId="7F075035" w14:textId="0EA7777F" w:rsidR="00083A94" w:rsidRPr="004B000B" w:rsidRDefault="00083A94" w:rsidP="005701D8">
            <w:pPr>
              <w:pStyle w:val="Sansinterligne"/>
              <w:rPr>
                <w:lang w:val="en-CA"/>
              </w:rPr>
            </w:pPr>
          </w:p>
        </w:tc>
        <w:tc>
          <w:tcPr>
            <w:tcW w:w="4101" w:type="dxa"/>
            <w:vAlign w:val="center"/>
          </w:tcPr>
          <w:p w14:paraId="569D0055" w14:textId="79485391" w:rsidR="00083A94" w:rsidRPr="004B000B" w:rsidRDefault="00083A94" w:rsidP="005701D8">
            <w:pPr>
              <w:pStyle w:val="Sansinterligne"/>
              <w:rPr>
                <w:lang w:val="en-CA"/>
              </w:rPr>
            </w:pPr>
            <w:r w:rsidRPr="004B000B">
              <w:rPr>
                <w:lang w:val="en-CA"/>
              </w:rPr>
              <w:t>Preparation time</w:t>
            </w:r>
          </w:p>
        </w:tc>
        <w:tc>
          <w:tcPr>
            <w:tcW w:w="1481" w:type="dxa"/>
            <w:vAlign w:val="center"/>
          </w:tcPr>
          <w:p w14:paraId="45156F6C" w14:textId="77777777" w:rsidR="00835C24" w:rsidRPr="004B000B" w:rsidRDefault="00835C24" w:rsidP="00835C24">
            <w:pPr>
              <w:pStyle w:val="Sansinterligne"/>
              <w:rPr>
                <w:lang w:val="en-CA"/>
              </w:rPr>
            </w:pPr>
            <w:r w:rsidRPr="004B000B">
              <w:rPr>
                <w:lang w:val="en-CA"/>
              </w:rPr>
              <w:t>ÉTS</w:t>
            </w:r>
          </w:p>
          <w:p w14:paraId="17596826" w14:textId="6260654A" w:rsidR="00083A94" w:rsidRPr="004B000B" w:rsidRDefault="00835C24" w:rsidP="00835C24">
            <w:pPr>
              <w:pStyle w:val="Sansinterligne"/>
              <w:rPr>
                <w:lang w:val="en-CA"/>
              </w:rPr>
            </w:pPr>
            <w:r w:rsidRPr="004B000B">
              <w:rPr>
                <w:lang w:val="en-CA"/>
              </w:rPr>
              <w:t>B-4418</w:t>
            </w:r>
          </w:p>
        </w:tc>
        <w:tc>
          <w:tcPr>
            <w:tcW w:w="1637" w:type="dxa"/>
            <w:vAlign w:val="center"/>
          </w:tcPr>
          <w:p w14:paraId="6022991D" w14:textId="55BE16E6" w:rsidR="00083A94" w:rsidRPr="004B000B" w:rsidRDefault="00083A94" w:rsidP="005701D8">
            <w:pPr>
              <w:pStyle w:val="Sansinterligne"/>
              <w:rPr>
                <w:lang w:val="en-CA"/>
              </w:rPr>
            </w:pPr>
          </w:p>
        </w:tc>
      </w:tr>
      <w:tr w:rsidR="00083A94" w:rsidRPr="004B000B" w14:paraId="04F6AA46" w14:textId="77777777" w:rsidTr="00585864">
        <w:trPr>
          <w:trHeight w:val="424"/>
        </w:trPr>
        <w:tc>
          <w:tcPr>
            <w:tcW w:w="742" w:type="dxa"/>
            <w:vAlign w:val="center"/>
          </w:tcPr>
          <w:p w14:paraId="355847B8" w14:textId="77E325B9" w:rsidR="00083A94" w:rsidRPr="004B000B" w:rsidRDefault="00083A94" w:rsidP="009E54AF">
            <w:pPr>
              <w:pStyle w:val="Sansinterligne"/>
              <w:jc w:val="center"/>
              <w:rPr>
                <w:lang w:val="en-CA"/>
              </w:rPr>
            </w:pPr>
            <w:r w:rsidRPr="004B000B">
              <w:rPr>
                <w:lang w:val="en-CA"/>
              </w:rPr>
              <w:t>14</w:t>
            </w:r>
          </w:p>
        </w:tc>
        <w:tc>
          <w:tcPr>
            <w:tcW w:w="1321" w:type="dxa"/>
            <w:vAlign w:val="center"/>
          </w:tcPr>
          <w:p w14:paraId="16C43297" w14:textId="4AA59508" w:rsidR="00083A94" w:rsidRPr="004B000B" w:rsidRDefault="00083A94" w:rsidP="009E54AF">
            <w:pPr>
              <w:pStyle w:val="Sansinterligne"/>
              <w:jc w:val="center"/>
              <w:rPr>
                <w:lang w:val="en-CA"/>
              </w:rPr>
            </w:pPr>
            <w:r w:rsidRPr="004B000B">
              <w:rPr>
                <w:lang w:val="en-CA"/>
              </w:rPr>
              <w:t>Apr</w:t>
            </w:r>
            <w:ins w:id="55" w:author="Surgical Research Administrator" w:date="2018-01-08T14:39:00Z">
              <w:r w:rsidR="000408A9">
                <w:rPr>
                  <w:lang w:val="en-CA"/>
                </w:rPr>
                <w:t>il</w:t>
              </w:r>
            </w:ins>
            <w:r w:rsidRPr="004B000B">
              <w:rPr>
                <w:lang w:val="en-CA"/>
              </w:rPr>
              <w:t xml:space="preserve"> 11</w:t>
            </w:r>
          </w:p>
        </w:tc>
        <w:tc>
          <w:tcPr>
            <w:tcW w:w="1491" w:type="dxa"/>
            <w:vAlign w:val="center"/>
          </w:tcPr>
          <w:p w14:paraId="7FD58F09" w14:textId="287826F2" w:rsidR="00083A94" w:rsidRPr="004B000B" w:rsidRDefault="0095760C" w:rsidP="005701D8">
            <w:pPr>
              <w:pStyle w:val="Sansinterligne"/>
              <w:rPr>
                <w:lang w:val="en-CA"/>
              </w:rPr>
            </w:pPr>
            <w:r w:rsidRPr="004B000B">
              <w:rPr>
                <w:lang w:val="en-CA"/>
              </w:rPr>
              <w:t>Vincent D. &amp; Natalia N.</w:t>
            </w:r>
          </w:p>
        </w:tc>
        <w:tc>
          <w:tcPr>
            <w:tcW w:w="4101" w:type="dxa"/>
            <w:vAlign w:val="center"/>
          </w:tcPr>
          <w:p w14:paraId="3EDD57B6" w14:textId="14305260" w:rsidR="00083A94" w:rsidRPr="004B000B" w:rsidRDefault="00083A94" w:rsidP="005701D8">
            <w:pPr>
              <w:pStyle w:val="Sansinterligne"/>
              <w:rPr>
                <w:lang w:val="en-CA"/>
              </w:rPr>
            </w:pPr>
            <w:r w:rsidRPr="004B000B">
              <w:rPr>
                <w:lang w:val="en-CA"/>
              </w:rPr>
              <w:t xml:space="preserve">Prototyping </w:t>
            </w:r>
            <w:r w:rsidR="00714A34">
              <w:rPr>
                <w:lang w:val="en-CA"/>
              </w:rPr>
              <w:t xml:space="preserve">– </w:t>
            </w:r>
            <w:r w:rsidR="00ED2C95">
              <w:rPr>
                <w:lang w:val="en-CA"/>
              </w:rPr>
              <w:t>F</w:t>
            </w:r>
            <w:r w:rsidRPr="004B000B">
              <w:rPr>
                <w:lang w:val="en-CA"/>
              </w:rPr>
              <w:t>inal presentation</w:t>
            </w:r>
          </w:p>
        </w:tc>
        <w:tc>
          <w:tcPr>
            <w:tcW w:w="1481" w:type="dxa"/>
            <w:vAlign w:val="center"/>
          </w:tcPr>
          <w:p w14:paraId="271AA6AB" w14:textId="77777777" w:rsidR="00835C24" w:rsidRPr="004B000B" w:rsidRDefault="00835C24" w:rsidP="00835C24">
            <w:pPr>
              <w:pStyle w:val="Sansinterligne"/>
              <w:rPr>
                <w:lang w:val="en-CA"/>
              </w:rPr>
            </w:pPr>
            <w:r w:rsidRPr="004B000B">
              <w:rPr>
                <w:lang w:val="en-CA"/>
              </w:rPr>
              <w:t>ÉTS</w:t>
            </w:r>
          </w:p>
          <w:p w14:paraId="1C4BA2FC" w14:textId="4478BF58" w:rsidR="00083A94" w:rsidRPr="004B000B" w:rsidRDefault="00835C24" w:rsidP="00835C24">
            <w:pPr>
              <w:pStyle w:val="Sansinterligne"/>
              <w:rPr>
                <w:lang w:val="en-CA"/>
              </w:rPr>
            </w:pPr>
            <w:r w:rsidRPr="004B000B">
              <w:rPr>
                <w:lang w:val="en-CA"/>
              </w:rPr>
              <w:t>B-4418</w:t>
            </w:r>
          </w:p>
        </w:tc>
        <w:tc>
          <w:tcPr>
            <w:tcW w:w="1637" w:type="dxa"/>
            <w:vAlign w:val="center"/>
          </w:tcPr>
          <w:p w14:paraId="4C7ABC4E" w14:textId="5BFD379F" w:rsidR="00083A94" w:rsidRPr="004B000B" w:rsidRDefault="00083A94" w:rsidP="005701D8">
            <w:pPr>
              <w:pStyle w:val="Sansinterligne"/>
              <w:rPr>
                <w:lang w:val="en-CA"/>
              </w:rPr>
            </w:pPr>
          </w:p>
        </w:tc>
      </w:tr>
      <w:tr w:rsidR="00083A94" w:rsidRPr="004B000B" w14:paraId="37C876F0" w14:textId="77777777" w:rsidTr="00585864">
        <w:trPr>
          <w:trHeight w:val="354"/>
        </w:trPr>
        <w:tc>
          <w:tcPr>
            <w:tcW w:w="742" w:type="dxa"/>
            <w:vAlign w:val="center"/>
          </w:tcPr>
          <w:p w14:paraId="05EEEE0A" w14:textId="6E3BD28D" w:rsidR="00083A94" w:rsidRPr="004B000B" w:rsidRDefault="00083A94" w:rsidP="009E54AF">
            <w:pPr>
              <w:pStyle w:val="Sansinterligne"/>
              <w:jc w:val="center"/>
              <w:rPr>
                <w:lang w:val="en-CA"/>
              </w:rPr>
            </w:pPr>
            <w:r w:rsidRPr="004B000B">
              <w:rPr>
                <w:lang w:val="en-CA"/>
              </w:rPr>
              <w:t>15</w:t>
            </w:r>
          </w:p>
        </w:tc>
        <w:tc>
          <w:tcPr>
            <w:tcW w:w="1321" w:type="dxa"/>
            <w:vAlign w:val="center"/>
          </w:tcPr>
          <w:p w14:paraId="3A2EA85C" w14:textId="4D5327AD" w:rsidR="00083A94" w:rsidRPr="004B000B" w:rsidRDefault="00083A94" w:rsidP="009E54AF">
            <w:pPr>
              <w:pStyle w:val="Sansinterligne"/>
              <w:jc w:val="center"/>
              <w:rPr>
                <w:lang w:val="en-CA"/>
              </w:rPr>
            </w:pPr>
            <w:r w:rsidRPr="004B000B">
              <w:rPr>
                <w:lang w:val="en-CA"/>
              </w:rPr>
              <w:t>Apr</w:t>
            </w:r>
            <w:ins w:id="56" w:author="Surgical Research Administrator" w:date="2018-01-08T14:39:00Z">
              <w:r w:rsidR="000408A9">
                <w:rPr>
                  <w:lang w:val="en-CA"/>
                </w:rPr>
                <w:t>il</w:t>
              </w:r>
            </w:ins>
            <w:r w:rsidRPr="004B000B">
              <w:rPr>
                <w:lang w:val="en-CA"/>
              </w:rPr>
              <w:t xml:space="preserve"> 18</w:t>
            </w:r>
          </w:p>
        </w:tc>
        <w:tc>
          <w:tcPr>
            <w:tcW w:w="1491" w:type="dxa"/>
            <w:vAlign w:val="center"/>
          </w:tcPr>
          <w:p w14:paraId="2AFDAA23" w14:textId="1CD4F6C2" w:rsidR="00083A94" w:rsidRPr="004B000B" w:rsidRDefault="00ED2C95" w:rsidP="005701D8">
            <w:pPr>
              <w:pStyle w:val="Sansinterligne"/>
              <w:rPr>
                <w:lang w:val="en-CA"/>
              </w:rPr>
            </w:pPr>
            <w:r>
              <w:rPr>
                <w:lang w:val="en-CA"/>
              </w:rPr>
              <w:t>Innovation Teams</w:t>
            </w:r>
          </w:p>
        </w:tc>
        <w:tc>
          <w:tcPr>
            <w:tcW w:w="4101" w:type="dxa"/>
            <w:vAlign w:val="center"/>
          </w:tcPr>
          <w:p w14:paraId="6074DCF3" w14:textId="428A2C71" w:rsidR="00083A94" w:rsidRPr="004B000B" w:rsidRDefault="00083A94" w:rsidP="005701D8">
            <w:pPr>
              <w:pStyle w:val="Sansinterligne"/>
              <w:rPr>
                <w:lang w:val="en-CA"/>
              </w:rPr>
            </w:pPr>
            <w:r w:rsidRPr="004B000B">
              <w:rPr>
                <w:lang w:val="en-CA"/>
              </w:rPr>
              <w:t xml:space="preserve">Final </w:t>
            </w:r>
            <w:r w:rsidR="00ED2C95">
              <w:rPr>
                <w:lang w:val="en-CA"/>
              </w:rPr>
              <w:t xml:space="preserve">Project </w:t>
            </w:r>
            <w:r w:rsidRPr="004B000B">
              <w:rPr>
                <w:lang w:val="en-CA"/>
              </w:rPr>
              <w:t>Pitch</w:t>
            </w:r>
          </w:p>
        </w:tc>
        <w:tc>
          <w:tcPr>
            <w:tcW w:w="1481" w:type="dxa"/>
            <w:vAlign w:val="center"/>
          </w:tcPr>
          <w:p w14:paraId="66FA99FC" w14:textId="310B27B3" w:rsidR="00083A94" w:rsidRPr="004B000B" w:rsidRDefault="00ED2C95" w:rsidP="005701D8">
            <w:pPr>
              <w:pStyle w:val="Sansinterligne"/>
              <w:rPr>
                <w:lang w:val="en-CA"/>
              </w:rPr>
            </w:pPr>
            <w:r>
              <w:rPr>
                <w:lang w:val="en-CA"/>
              </w:rPr>
              <w:t xml:space="preserve">McGill – </w:t>
            </w:r>
            <w:r w:rsidR="00835C24" w:rsidRPr="004B000B">
              <w:rPr>
                <w:lang w:val="en-CA"/>
              </w:rPr>
              <w:t>G</w:t>
            </w:r>
            <w:r>
              <w:rPr>
                <w:lang w:val="en-CA"/>
              </w:rPr>
              <w:t>len Hospital site</w:t>
            </w:r>
          </w:p>
        </w:tc>
        <w:tc>
          <w:tcPr>
            <w:tcW w:w="1637" w:type="dxa"/>
            <w:vAlign w:val="center"/>
          </w:tcPr>
          <w:p w14:paraId="3AF9A104" w14:textId="77777777" w:rsidR="00083A94" w:rsidRDefault="002A5B0B" w:rsidP="00585864">
            <w:pPr>
              <w:pStyle w:val="Sansinterligne"/>
              <w:numPr>
                <w:ilvl w:val="0"/>
                <w:numId w:val="24"/>
              </w:numPr>
              <w:ind w:left="298" w:hanging="219"/>
              <w:rPr>
                <w:lang w:val="en-CA"/>
              </w:rPr>
            </w:pPr>
            <w:r>
              <w:rPr>
                <w:lang w:val="en-CA"/>
              </w:rPr>
              <w:t>Business plan</w:t>
            </w:r>
          </w:p>
          <w:p w14:paraId="25DB0B14" w14:textId="77777777" w:rsidR="002A5B0B" w:rsidRDefault="002A5B0B" w:rsidP="00585864">
            <w:pPr>
              <w:pStyle w:val="Sansinterligne"/>
              <w:numPr>
                <w:ilvl w:val="0"/>
                <w:numId w:val="24"/>
              </w:numPr>
              <w:ind w:left="298" w:hanging="219"/>
              <w:rPr>
                <w:lang w:val="en-CA"/>
              </w:rPr>
            </w:pPr>
            <w:r>
              <w:rPr>
                <w:lang w:val="en-CA"/>
              </w:rPr>
              <w:t>Brochure</w:t>
            </w:r>
          </w:p>
          <w:p w14:paraId="7E4D471E" w14:textId="69E21201" w:rsidR="002A5B0B" w:rsidRPr="004B000B" w:rsidRDefault="002A5B0B" w:rsidP="00585864">
            <w:pPr>
              <w:pStyle w:val="Sansinterligne"/>
              <w:numPr>
                <w:ilvl w:val="0"/>
                <w:numId w:val="24"/>
              </w:numPr>
              <w:ind w:left="298" w:hanging="219"/>
              <w:rPr>
                <w:lang w:val="en-CA"/>
              </w:rPr>
            </w:pPr>
            <w:r>
              <w:rPr>
                <w:lang w:val="en-CA"/>
              </w:rPr>
              <w:t>Poster</w:t>
            </w:r>
          </w:p>
        </w:tc>
      </w:tr>
    </w:tbl>
    <w:p w14:paraId="499FF976" w14:textId="5F44B509" w:rsidR="00A60FEE" w:rsidRPr="004B000B" w:rsidRDefault="00A60FEE" w:rsidP="0095760C">
      <w:pPr>
        <w:pStyle w:val="Retraitcorpsdetexte"/>
        <w:spacing w:line="240" w:lineRule="auto"/>
        <w:ind w:left="0" w:firstLine="0"/>
      </w:pPr>
    </w:p>
    <w:sectPr w:rsidR="00A60FEE" w:rsidRPr="004B000B" w:rsidSect="000F6B82">
      <w:footerReference w:type="even" r:id="rId14"/>
      <w:footerReference w:type="default" r:id="rId15"/>
      <w:pgSz w:w="12240" w:h="15840"/>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4DD2D" w14:textId="77777777" w:rsidR="00E57F0C" w:rsidRDefault="00E57F0C">
      <w:r>
        <w:separator/>
      </w:r>
    </w:p>
  </w:endnote>
  <w:endnote w:type="continuationSeparator" w:id="0">
    <w:p w14:paraId="7AF97296" w14:textId="77777777" w:rsidR="00E57F0C" w:rsidRDefault="00E57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E16E6" w14:textId="77777777" w:rsidR="00947ED2" w:rsidRDefault="00947ED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615B01" w14:textId="77777777" w:rsidR="00947ED2" w:rsidRDefault="00947ED2">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6914E" w14:textId="46598BC6" w:rsidR="00947ED2" w:rsidRDefault="00947ED2" w:rsidP="00FB4EF7">
    <w:pPr>
      <w:pStyle w:val="Pieddepage"/>
      <w:ind w:right="360"/>
      <w:jc w:val="right"/>
    </w:pPr>
    <w:r>
      <w:t xml:space="preserve">SI winter 2018 - Page </w:t>
    </w:r>
    <w:r>
      <w:fldChar w:fldCharType="begin"/>
    </w:r>
    <w:r>
      <w:instrText xml:space="preserve"> PAGE </w:instrText>
    </w:r>
    <w:r>
      <w:fldChar w:fldCharType="separate"/>
    </w:r>
    <w:r w:rsidR="000966E8">
      <w:rPr>
        <w:noProof/>
      </w:rPr>
      <w:t>5</w:t>
    </w:r>
    <w:r>
      <w:rPr>
        <w:noProof/>
      </w:rPr>
      <w:fldChar w:fldCharType="end"/>
    </w:r>
    <w:r>
      <w:t xml:space="preserve"> of </w:t>
    </w:r>
    <w:r>
      <w:fldChar w:fldCharType="begin"/>
    </w:r>
    <w:r>
      <w:instrText xml:space="preserve"> NUMPAGES </w:instrText>
    </w:r>
    <w:r>
      <w:fldChar w:fldCharType="separate"/>
    </w:r>
    <w:r w:rsidR="000966E8">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A7204" w14:textId="77777777" w:rsidR="00E57F0C" w:rsidRDefault="00E57F0C">
      <w:r>
        <w:separator/>
      </w:r>
    </w:p>
  </w:footnote>
  <w:footnote w:type="continuationSeparator" w:id="0">
    <w:p w14:paraId="2F02092D" w14:textId="77777777" w:rsidR="00E57F0C" w:rsidRDefault="00E57F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62CB"/>
    <w:multiLevelType w:val="hybridMultilevel"/>
    <w:tmpl w:val="B55AE5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045FE4"/>
    <w:multiLevelType w:val="multilevel"/>
    <w:tmpl w:val="21226CCC"/>
    <w:lvl w:ilvl="0">
      <w:start w:val="1"/>
      <w:numFmt w:val="bullet"/>
      <w:lvlText w:val=""/>
      <w:lvlJc w:val="left"/>
      <w:pPr>
        <w:tabs>
          <w:tab w:val="num" w:pos="360"/>
        </w:tabs>
        <w:ind w:left="144" w:hanging="144"/>
      </w:pPr>
      <w:rPr>
        <w:rFonts w:ascii="Symbol" w:hAnsi="Symbol" w:hint="default"/>
      </w:rPr>
    </w:lvl>
    <w:lvl w:ilvl="1">
      <w:start w:val="1"/>
      <w:numFmt w:val="bullet"/>
      <w:lvlText w:val="o"/>
      <w:lvlJc w:val="left"/>
      <w:pPr>
        <w:tabs>
          <w:tab w:val="num" w:pos="1080"/>
        </w:tabs>
        <w:ind w:left="1080" w:hanging="360"/>
      </w:pPr>
      <w:rPr>
        <w:rFonts w:hint="default"/>
      </w:rPr>
    </w:lvl>
    <w:lvl w:ilvl="2">
      <w:start w:val="1"/>
      <w:numFmt w:val="bullet"/>
      <w:lvlText w:val=""/>
      <w:lvlJc w:val="left"/>
      <w:pPr>
        <w:tabs>
          <w:tab w:val="num" w:pos="1800"/>
        </w:tabs>
        <w:ind w:left="864" w:firstLine="57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2">
    <w:nsid w:val="0E092AC5"/>
    <w:multiLevelType w:val="multilevel"/>
    <w:tmpl w:val="A642CD36"/>
    <w:lvl w:ilvl="0">
      <w:start w:val="1"/>
      <w:numFmt w:val="decimal"/>
      <w:suff w:val="space"/>
      <w:lvlText w:val="Session %1.  "/>
      <w:lvlJc w:val="left"/>
      <w:pPr>
        <w:ind w:left="480" w:hanging="360"/>
      </w:pPr>
      <w:rPr>
        <w:rFonts w:hint="default"/>
        <w:b/>
        <w:i w:val="0"/>
      </w:rPr>
    </w:lvl>
    <w:lvl w:ilvl="1">
      <w:start w:val="1"/>
      <w:numFmt w:val="bullet"/>
      <w:lvlText w:val=""/>
      <w:lvlJc w:val="left"/>
      <w:pPr>
        <w:tabs>
          <w:tab w:val="num" w:pos="1200"/>
        </w:tabs>
        <w:ind w:left="1200" w:hanging="360"/>
      </w:pPr>
      <w:rPr>
        <w:rFonts w:ascii="Symbol" w:hAnsi="Symbol" w:hint="default"/>
        <w:color w:val="auto"/>
      </w:rPr>
    </w:lvl>
    <w:lvl w:ilvl="2">
      <w:start w:val="1"/>
      <w:numFmt w:val="lowerRoman"/>
      <w:lvlText w:val="%3."/>
      <w:lvlJc w:val="right"/>
      <w:pPr>
        <w:tabs>
          <w:tab w:val="num" w:pos="1920"/>
        </w:tabs>
        <w:ind w:left="1920" w:hanging="180"/>
      </w:pPr>
      <w:rPr>
        <w:rFonts w:hint="default"/>
      </w:rPr>
    </w:lvl>
    <w:lvl w:ilvl="3">
      <w:start w:val="1"/>
      <w:numFmt w:val="decimal"/>
      <w:lvlText w:val="%4."/>
      <w:lvlJc w:val="left"/>
      <w:pPr>
        <w:tabs>
          <w:tab w:val="num" w:pos="2640"/>
        </w:tabs>
        <w:ind w:left="2640" w:hanging="360"/>
      </w:pPr>
      <w:rPr>
        <w:rFonts w:hint="default"/>
      </w:rPr>
    </w:lvl>
    <w:lvl w:ilvl="4">
      <w:start w:val="1"/>
      <w:numFmt w:val="lowerLetter"/>
      <w:lvlText w:val="%5."/>
      <w:lvlJc w:val="left"/>
      <w:pPr>
        <w:tabs>
          <w:tab w:val="num" w:pos="3360"/>
        </w:tabs>
        <w:ind w:left="3360" w:hanging="360"/>
      </w:pPr>
      <w:rPr>
        <w:rFonts w:hint="default"/>
      </w:rPr>
    </w:lvl>
    <w:lvl w:ilvl="5">
      <w:start w:val="1"/>
      <w:numFmt w:val="lowerRoman"/>
      <w:lvlText w:val="%6."/>
      <w:lvlJc w:val="right"/>
      <w:pPr>
        <w:tabs>
          <w:tab w:val="num" w:pos="4080"/>
        </w:tabs>
        <w:ind w:left="4080" w:hanging="180"/>
      </w:pPr>
      <w:rPr>
        <w:rFonts w:hint="default"/>
      </w:rPr>
    </w:lvl>
    <w:lvl w:ilvl="6">
      <w:start w:val="1"/>
      <w:numFmt w:val="decimal"/>
      <w:lvlText w:val="%7."/>
      <w:lvlJc w:val="left"/>
      <w:pPr>
        <w:tabs>
          <w:tab w:val="num" w:pos="4800"/>
        </w:tabs>
        <w:ind w:left="4800" w:hanging="360"/>
      </w:pPr>
      <w:rPr>
        <w:rFonts w:hint="default"/>
      </w:rPr>
    </w:lvl>
    <w:lvl w:ilvl="7">
      <w:start w:val="1"/>
      <w:numFmt w:val="lowerLetter"/>
      <w:lvlText w:val="%8."/>
      <w:lvlJc w:val="left"/>
      <w:pPr>
        <w:tabs>
          <w:tab w:val="num" w:pos="5520"/>
        </w:tabs>
        <w:ind w:left="5520" w:hanging="360"/>
      </w:pPr>
      <w:rPr>
        <w:rFonts w:hint="default"/>
      </w:rPr>
    </w:lvl>
    <w:lvl w:ilvl="8">
      <w:start w:val="1"/>
      <w:numFmt w:val="lowerRoman"/>
      <w:lvlText w:val="%9."/>
      <w:lvlJc w:val="right"/>
      <w:pPr>
        <w:tabs>
          <w:tab w:val="num" w:pos="6240"/>
        </w:tabs>
        <w:ind w:left="6240" w:hanging="180"/>
      </w:pPr>
      <w:rPr>
        <w:rFonts w:hint="default"/>
      </w:rPr>
    </w:lvl>
  </w:abstractNum>
  <w:abstractNum w:abstractNumId="3">
    <w:nsid w:val="11D55A45"/>
    <w:multiLevelType w:val="multilevel"/>
    <w:tmpl w:val="027C9432"/>
    <w:lvl w:ilvl="0">
      <w:start w:val="1"/>
      <w:numFmt w:val="decimal"/>
      <w:suff w:val="space"/>
      <w:lvlText w:val="Session %1.  "/>
      <w:lvlJc w:val="left"/>
      <w:pPr>
        <w:ind w:left="720" w:hanging="360"/>
      </w:pPr>
      <w:rPr>
        <w:rFonts w:hint="default"/>
        <w:b/>
        <w:i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12BA1C13"/>
    <w:multiLevelType w:val="hybridMultilevel"/>
    <w:tmpl w:val="A0EACDCC"/>
    <w:lvl w:ilvl="0" w:tplc="D1AEA32E">
      <w:start w:val="5"/>
      <w:numFmt w:val="bullet"/>
      <w:lvlText w:val="-"/>
      <w:lvlJc w:val="left"/>
      <w:pPr>
        <w:ind w:left="1080" w:hanging="360"/>
      </w:pPr>
      <w:rPr>
        <w:rFonts w:ascii="Calibri" w:eastAsiaTheme="minorEastAsia" w:hAnsi="Calibri" w:cstheme="minorBidi" w:hint="default"/>
        <w:b w:val="0"/>
        <w:i/>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4D44027"/>
    <w:multiLevelType w:val="multilevel"/>
    <w:tmpl w:val="E7380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1A5DAF"/>
    <w:multiLevelType w:val="hybridMultilevel"/>
    <w:tmpl w:val="96DE6AD0"/>
    <w:lvl w:ilvl="0" w:tplc="0409000F">
      <w:start w:val="1"/>
      <w:numFmt w:val="decimal"/>
      <w:lvlText w:val="%1."/>
      <w:lvlJc w:val="left"/>
      <w:pPr>
        <w:ind w:left="1418" w:hanging="360"/>
      </w:p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7">
    <w:nsid w:val="1B2A3E3D"/>
    <w:multiLevelType w:val="hybridMultilevel"/>
    <w:tmpl w:val="C650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874421"/>
    <w:multiLevelType w:val="hybridMultilevel"/>
    <w:tmpl w:val="03C4BED6"/>
    <w:lvl w:ilvl="0" w:tplc="040C0001">
      <w:start w:val="1"/>
      <w:numFmt w:val="bullet"/>
      <w:lvlText w:val=""/>
      <w:lvlJc w:val="left"/>
      <w:pPr>
        <w:ind w:left="720" w:hanging="360"/>
      </w:pPr>
      <w:rPr>
        <w:rFonts w:ascii="Symbol" w:hAnsi="Symbol" w:hint="default"/>
      </w:rPr>
    </w:lvl>
    <w:lvl w:ilvl="1" w:tplc="8B1877F0">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535EF7"/>
    <w:multiLevelType w:val="multilevel"/>
    <w:tmpl w:val="21226CC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hint="default"/>
      </w:rPr>
    </w:lvl>
    <w:lvl w:ilvl="2">
      <w:start w:val="1"/>
      <w:numFmt w:val="bullet"/>
      <w:lvlText w:val=""/>
      <w:lvlJc w:val="left"/>
      <w:pPr>
        <w:tabs>
          <w:tab w:val="num" w:pos="1800"/>
        </w:tabs>
        <w:ind w:left="864" w:firstLine="57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10">
    <w:nsid w:val="25380ED9"/>
    <w:multiLevelType w:val="hybridMultilevel"/>
    <w:tmpl w:val="7E8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CD6E18"/>
    <w:multiLevelType w:val="multilevel"/>
    <w:tmpl w:val="21226CCC"/>
    <w:lvl w:ilvl="0">
      <w:start w:val="1"/>
      <w:numFmt w:val="bullet"/>
      <w:lvlText w:val=""/>
      <w:lvlJc w:val="left"/>
      <w:pPr>
        <w:tabs>
          <w:tab w:val="num" w:pos="360"/>
        </w:tabs>
        <w:ind w:left="144" w:hanging="144"/>
      </w:pPr>
      <w:rPr>
        <w:rFonts w:ascii="Symbol" w:hAnsi="Symbol" w:hint="default"/>
      </w:rPr>
    </w:lvl>
    <w:lvl w:ilvl="1">
      <w:start w:val="1"/>
      <w:numFmt w:val="bullet"/>
      <w:lvlText w:val="o"/>
      <w:lvlJc w:val="left"/>
      <w:pPr>
        <w:tabs>
          <w:tab w:val="num" w:pos="1080"/>
        </w:tabs>
        <w:ind w:left="1080" w:hanging="360"/>
      </w:pPr>
      <w:rPr>
        <w:rFonts w:hint="default"/>
      </w:rPr>
    </w:lvl>
    <w:lvl w:ilvl="2">
      <w:start w:val="1"/>
      <w:numFmt w:val="bullet"/>
      <w:lvlText w:val=""/>
      <w:lvlJc w:val="left"/>
      <w:pPr>
        <w:tabs>
          <w:tab w:val="num" w:pos="1800"/>
        </w:tabs>
        <w:ind w:left="864" w:firstLine="57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12">
    <w:nsid w:val="26D31B1B"/>
    <w:multiLevelType w:val="hybridMultilevel"/>
    <w:tmpl w:val="2C50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2F6C37"/>
    <w:multiLevelType w:val="multilevel"/>
    <w:tmpl w:val="933E3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AA2FF8"/>
    <w:multiLevelType w:val="multilevel"/>
    <w:tmpl w:val="F3547A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B159A4"/>
    <w:multiLevelType w:val="hybridMultilevel"/>
    <w:tmpl w:val="6F1048D0"/>
    <w:lvl w:ilvl="0" w:tplc="B09E3CF8">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A5E3304"/>
    <w:multiLevelType w:val="hybridMultilevel"/>
    <w:tmpl w:val="BE4AA828"/>
    <w:lvl w:ilvl="0" w:tplc="A07C2D14">
      <w:start w:val="1"/>
      <w:numFmt w:val="decimal"/>
      <w:lvlText w:val="%1."/>
      <w:lvlJc w:val="left"/>
      <w:pPr>
        <w:ind w:left="1080" w:hanging="360"/>
      </w:pPr>
      <w:rPr>
        <w:rFonts w:asciiTheme="minorHAnsi" w:eastAsiaTheme="minorEastAsia" w:hAnsiTheme="minorHAnsi" w:cstheme="minorBidi" w:hint="default"/>
        <w:i/>
        <w:color w:val="auto"/>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4CC150B0"/>
    <w:multiLevelType w:val="multilevel"/>
    <w:tmpl w:val="490259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2F1331"/>
    <w:multiLevelType w:val="multilevel"/>
    <w:tmpl w:val="21226CC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hint="default"/>
      </w:rPr>
    </w:lvl>
    <w:lvl w:ilvl="2">
      <w:start w:val="1"/>
      <w:numFmt w:val="bullet"/>
      <w:lvlText w:val=""/>
      <w:lvlJc w:val="left"/>
      <w:pPr>
        <w:tabs>
          <w:tab w:val="num" w:pos="2520"/>
        </w:tabs>
        <w:ind w:left="1584" w:firstLine="576"/>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9">
    <w:nsid w:val="5B6C0311"/>
    <w:multiLevelType w:val="hybridMultilevel"/>
    <w:tmpl w:val="9C724C7E"/>
    <w:lvl w:ilvl="0" w:tplc="BB449206">
      <w:start w:val="2"/>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DCF06C7"/>
    <w:multiLevelType w:val="hybridMultilevel"/>
    <w:tmpl w:val="6374C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4ED1EB4"/>
    <w:multiLevelType w:val="multilevel"/>
    <w:tmpl w:val="C352B1AA"/>
    <w:lvl w:ilvl="0">
      <w:start w:val="1"/>
      <w:numFmt w:val="decimal"/>
      <w:suff w:val="space"/>
      <w:lvlText w:val="Session %1.  "/>
      <w:lvlJc w:val="left"/>
      <w:pPr>
        <w:ind w:left="720" w:hanging="360"/>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64FE30C6"/>
    <w:multiLevelType w:val="hybridMultilevel"/>
    <w:tmpl w:val="3E4A18A0"/>
    <w:lvl w:ilvl="0" w:tplc="6480220A">
      <w:start w:val="5"/>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674D4CEE"/>
    <w:multiLevelType w:val="hybridMultilevel"/>
    <w:tmpl w:val="A718AC64"/>
    <w:lvl w:ilvl="0" w:tplc="56020C3C">
      <w:start w:val="2"/>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F5140B8"/>
    <w:multiLevelType w:val="hybridMultilevel"/>
    <w:tmpl w:val="FD3812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4F529F3"/>
    <w:multiLevelType w:val="multilevel"/>
    <w:tmpl w:val="8946AC24"/>
    <w:lvl w:ilvl="0">
      <w:start w:val="3"/>
      <w:numFmt w:val="decimal"/>
      <w:lvlText w:val="%1."/>
      <w:lvlJc w:val="left"/>
      <w:pPr>
        <w:tabs>
          <w:tab w:val="num" w:pos="720"/>
        </w:tabs>
        <w:ind w:left="720" w:hanging="360"/>
      </w:pPr>
    </w:lvl>
    <w:lvl w:ilvl="1">
      <w:start w:val="2"/>
      <w:numFmt w:val="bullet"/>
      <w:lvlText w:val="-"/>
      <w:lvlJc w:val="left"/>
      <w:pPr>
        <w:ind w:left="1440" w:hanging="360"/>
      </w:pPr>
      <w:rPr>
        <w:rFonts w:ascii="Calibri Light" w:eastAsiaTheme="minorEastAsia" w:hAnsi="Calibri Light"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AB41FB"/>
    <w:multiLevelType w:val="multilevel"/>
    <w:tmpl w:val="490259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736116"/>
    <w:multiLevelType w:val="multilevel"/>
    <w:tmpl w:val="E7380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0D18B6"/>
    <w:multiLevelType w:val="hybridMultilevel"/>
    <w:tmpl w:val="83C4717A"/>
    <w:lvl w:ilvl="0" w:tplc="1A8E3AF6">
      <w:start w:val="1"/>
      <w:numFmt w:val="bullet"/>
      <w:lvlText w:val="-"/>
      <w:lvlJc w:val="left"/>
      <w:pPr>
        <w:ind w:left="760" w:hanging="360"/>
      </w:pPr>
      <w:rPr>
        <w:rFonts w:ascii="Calibri" w:eastAsiaTheme="minorEastAsia" w:hAnsi="Calibri" w:cs="Calibri" w:hint="default"/>
      </w:rPr>
    </w:lvl>
    <w:lvl w:ilvl="1" w:tplc="10090003" w:tentative="1">
      <w:start w:val="1"/>
      <w:numFmt w:val="bullet"/>
      <w:lvlText w:val="o"/>
      <w:lvlJc w:val="left"/>
      <w:pPr>
        <w:ind w:left="1480" w:hanging="360"/>
      </w:pPr>
      <w:rPr>
        <w:rFonts w:ascii="Courier New" w:hAnsi="Courier New" w:cs="Courier New" w:hint="default"/>
      </w:rPr>
    </w:lvl>
    <w:lvl w:ilvl="2" w:tplc="10090005" w:tentative="1">
      <w:start w:val="1"/>
      <w:numFmt w:val="bullet"/>
      <w:lvlText w:val=""/>
      <w:lvlJc w:val="left"/>
      <w:pPr>
        <w:ind w:left="2200" w:hanging="360"/>
      </w:pPr>
      <w:rPr>
        <w:rFonts w:ascii="Wingdings" w:hAnsi="Wingdings" w:hint="default"/>
      </w:rPr>
    </w:lvl>
    <w:lvl w:ilvl="3" w:tplc="10090001" w:tentative="1">
      <w:start w:val="1"/>
      <w:numFmt w:val="bullet"/>
      <w:lvlText w:val=""/>
      <w:lvlJc w:val="left"/>
      <w:pPr>
        <w:ind w:left="2920" w:hanging="360"/>
      </w:pPr>
      <w:rPr>
        <w:rFonts w:ascii="Symbol" w:hAnsi="Symbol" w:hint="default"/>
      </w:rPr>
    </w:lvl>
    <w:lvl w:ilvl="4" w:tplc="10090003" w:tentative="1">
      <w:start w:val="1"/>
      <w:numFmt w:val="bullet"/>
      <w:lvlText w:val="o"/>
      <w:lvlJc w:val="left"/>
      <w:pPr>
        <w:ind w:left="3640" w:hanging="360"/>
      </w:pPr>
      <w:rPr>
        <w:rFonts w:ascii="Courier New" w:hAnsi="Courier New" w:cs="Courier New" w:hint="default"/>
      </w:rPr>
    </w:lvl>
    <w:lvl w:ilvl="5" w:tplc="10090005" w:tentative="1">
      <w:start w:val="1"/>
      <w:numFmt w:val="bullet"/>
      <w:lvlText w:val=""/>
      <w:lvlJc w:val="left"/>
      <w:pPr>
        <w:ind w:left="4360" w:hanging="360"/>
      </w:pPr>
      <w:rPr>
        <w:rFonts w:ascii="Wingdings" w:hAnsi="Wingdings" w:hint="default"/>
      </w:rPr>
    </w:lvl>
    <w:lvl w:ilvl="6" w:tplc="10090001" w:tentative="1">
      <w:start w:val="1"/>
      <w:numFmt w:val="bullet"/>
      <w:lvlText w:val=""/>
      <w:lvlJc w:val="left"/>
      <w:pPr>
        <w:ind w:left="5080" w:hanging="360"/>
      </w:pPr>
      <w:rPr>
        <w:rFonts w:ascii="Symbol" w:hAnsi="Symbol" w:hint="default"/>
      </w:rPr>
    </w:lvl>
    <w:lvl w:ilvl="7" w:tplc="10090003" w:tentative="1">
      <w:start w:val="1"/>
      <w:numFmt w:val="bullet"/>
      <w:lvlText w:val="o"/>
      <w:lvlJc w:val="left"/>
      <w:pPr>
        <w:ind w:left="5800" w:hanging="360"/>
      </w:pPr>
      <w:rPr>
        <w:rFonts w:ascii="Courier New" w:hAnsi="Courier New" w:cs="Courier New" w:hint="default"/>
      </w:rPr>
    </w:lvl>
    <w:lvl w:ilvl="8" w:tplc="10090005" w:tentative="1">
      <w:start w:val="1"/>
      <w:numFmt w:val="bullet"/>
      <w:lvlText w:val=""/>
      <w:lvlJc w:val="left"/>
      <w:pPr>
        <w:ind w:left="6520" w:hanging="360"/>
      </w:pPr>
      <w:rPr>
        <w:rFonts w:ascii="Wingdings" w:hAnsi="Wingdings" w:hint="default"/>
      </w:rPr>
    </w:lvl>
  </w:abstractNum>
  <w:abstractNum w:abstractNumId="29">
    <w:nsid w:val="7F164EE8"/>
    <w:multiLevelType w:val="hybridMultilevel"/>
    <w:tmpl w:val="9ED618C6"/>
    <w:lvl w:ilvl="0" w:tplc="45288D28">
      <w:start w:val="1"/>
      <w:numFmt w:val="bullet"/>
      <w:lvlText w:val="-"/>
      <w:lvlJc w:val="left"/>
      <w:pPr>
        <w:ind w:left="1120" w:hanging="360"/>
      </w:pPr>
      <w:rPr>
        <w:rFonts w:ascii="Calibri" w:eastAsiaTheme="minorEastAsia" w:hAnsi="Calibri" w:cs="Calibri" w:hint="default"/>
      </w:rPr>
    </w:lvl>
    <w:lvl w:ilvl="1" w:tplc="10090003" w:tentative="1">
      <w:start w:val="1"/>
      <w:numFmt w:val="bullet"/>
      <w:lvlText w:val="o"/>
      <w:lvlJc w:val="left"/>
      <w:pPr>
        <w:ind w:left="1840" w:hanging="360"/>
      </w:pPr>
      <w:rPr>
        <w:rFonts w:ascii="Courier New" w:hAnsi="Courier New" w:cs="Courier New" w:hint="default"/>
      </w:rPr>
    </w:lvl>
    <w:lvl w:ilvl="2" w:tplc="10090005" w:tentative="1">
      <w:start w:val="1"/>
      <w:numFmt w:val="bullet"/>
      <w:lvlText w:val=""/>
      <w:lvlJc w:val="left"/>
      <w:pPr>
        <w:ind w:left="2560" w:hanging="360"/>
      </w:pPr>
      <w:rPr>
        <w:rFonts w:ascii="Wingdings" w:hAnsi="Wingdings" w:hint="default"/>
      </w:rPr>
    </w:lvl>
    <w:lvl w:ilvl="3" w:tplc="10090001" w:tentative="1">
      <w:start w:val="1"/>
      <w:numFmt w:val="bullet"/>
      <w:lvlText w:val=""/>
      <w:lvlJc w:val="left"/>
      <w:pPr>
        <w:ind w:left="3280" w:hanging="360"/>
      </w:pPr>
      <w:rPr>
        <w:rFonts w:ascii="Symbol" w:hAnsi="Symbol" w:hint="default"/>
      </w:rPr>
    </w:lvl>
    <w:lvl w:ilvl="4" w:tplc="10090003" w:tentative="1">
      <w:start w:val="1"/>
      <w:numFmt w:val="bullet"/>
      <w:lvlText w:val="o"/>
      <w:lvlJc w:val="left"/>
      <w:pPr>
        <w:ind w:left="4000" w:hanging="360"/>
      </w:pPr>
      <w:rPr>
        <w:rFonts w:ascii="Courier New" w:hAnsi="Courier New" w:cs="Courier New" w:hint="default"/>
      </w:rPr>
    </w:lvl>
    <w:lvl w:ilvl="5" w:tplc="10090005" w:tentative="1">
      <w:start w:val="1"/>
      <w:numFmt w:val="bullet"/>
      <w:lvlText w:val=""/>
      <w:lvlJc w:val="left"/>
      <w:pPr>
        <w:ind w:left="4720" w:hanging="360"/>
      </w:pPr>
      <w:rPr>
        <w:rFonts w:ascii="Wingdings" w:hAnsi="Wingdings" w:hint="default"/>
      </w:rPr>
    </w:lvl>
    <w:lvl w:ilvl="6" w:tplc="10090001" w:tentative="1">
      <w:start w:val="1"/>
      <w:numFmt w:val="bullet"/>
      <w:lvlText w:val=""/>
      <w:lvlJc w:val="left"/>
      <w:pPr>
        <w:ind w:left="5440" w:hanging="360"/>
      </w:pPr>
      <w:rPr>
        <w:rFonts w:ascii="Symbol" w:hAnsi="Symbol" w:hint="default"/>
      </w:rPr>
    </w:lvl>
    <w:lvl w:ilvl="7" w:tplc="10090003" w:tentative="1">
      <w:start w:val="1"/>
      <w:numFmt w:val="bullet"/>
      <w:lvlText w:val="o"/>
      <w:lvlJc w:val="left"/>
      <w:pPr>
        <w:ind w:left="6160" w:hanging="360"/>
      </w:pPr>
      <w:rPr>
        <w:rFonts w:ascii="Courier New" w:hAnsi="Courier New" w:cs="Courier New" w:hint="default"/>
      </w:rPr>
    </w:lvl>
    <w:lvl w:ilvl="8" w:tplc="10090005" w:tentative="1">
      <w:start w:val="1"/>
      <w:numFmt w:val="bullet"/>
      <w:lvlText w:val=""/>
      <w:lvlJc w:val="left"/>
      <w:pPr>
        <w:ind w:left="6880" w:hanging="360"/>
      </w:pPr>
      <w:rPr>
        <w:rFonts w:ascii="Wingdings" w:hAnsi="Wingdings" w:hint="default"/>
      </w:rPr>
    </w:lvl>
  </w:abstractNum>
  <w:num w:numId="1">
    <w:abstractNumId w:val="11"/>
  </w:num>
  <w:num w:numId="2">
    <w:abstractNumId w:val="2"/>
  </w:num>
  <w:num w:numId="3">
    <w:abstractNumId w:val="18"/>
  </w:num>
  <w:num w:numId="4">
    <w:abstractNumId w:val="9"/>
  </w:num>
  <w:num w:numId="5">
    <w:abstractNumId w:val="1"/>
  </w:num>
  <w:num w:numId="6">
    <w:abstractNumId w:val="21"/>
  </w:num>
  <w:num w:numId="7">
    <w:abstractNumId w:val="3"/>
  </w:num>
  <w:num w:numId="8">
    <w:abstractNumId w:val="15"/>
  </w:num>
  <w:num w:numId="9">
    <w:abstractNumId w:val="0"/>
  </w:num>
  <w:num w:numId="10">
    <w:abstractNumId w:val="8"/>
  </w:num>
  <w:num w:numId="11">
    <w:abstractNumId w:val="24"/>
  </w:num>
  <w:num w:numId="12">
    <w:abstractNumId w:val="20"/>
  </w:num>
  <w:num w:numId="13">
    <w:abstractNumId w:val="4"/>
  </w:num>
  <w:num w:numId="14">
    <w:abstractNumId w:val="22"/>
  </w:num>
  <w:num w:numId="15">
    <w:abstractNumId w:val="28"/>
  </w:num>
  <w:num w:numId="16">
    <w:abstractNumId w:val="29"/>
  </w:num>
  <w:num w:numId="17">
    <w:abstractNumId w:val="16"/>
  </w:num>
  <w:num w:numId="18">
    <w:abstractNumId w:val="23"/>
  </w:num>
  <w:num w:numId="19">
    <w:abstractNumId w:val="19"/>
  </w:num>
  <w:num w:numId="20">
    <w:abstractNumId w:val="5"/>
  </w:num>
  <w:num w:numId="21">
    <w:abstractNumId w:val="14"/>
  </w:num>
  <w:num w:numId="22">
    <w:abstractNumId w:val="25"/>
  </w:num>
  <w:num w:numId="23">
    <w:abstractNumId w:val="13"/>
  </w:num>
  <w:num w:numId="24">
    <w:abstractNumId w:val="7"/>
  </w:num>
  <w:num w:numId="25">
    <w:abstractNumId w:val="27"/>
  </w:num>
  <w:num w:numId="26">
    <w:abstractNumId w:val="17"/>
  </w:num>
  <w:num w:numId="27">
    <w:abstractNumId w:val="26"/>
  </w:num>
  <w:num w:numId="28">
    <w:abstractNumId w:val="10"/>
  </w:num>
  <w:num w:numId="29">
    <w:abstractNumId w:val="12"/>
  </w:num>
  <w:num w:numId="30">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rgical Research Administrator">
    <w15:presenceInfo w15:providerId="AD" w15:userId="S-1-5-21-2570627339-595396017-2782738742-975987"/>
  </w15:person>
  <w15:person w15:author="Nathalie Goyette">
    <w15:presenceInfo w15:providerId="Windows Live" w15:userId="7ad34eb565a3b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720"/>
  <w:hyphenationZone w:val="425"/>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7E"/>
    <w:rsid w:val="0002379B"/>
    <w:rsid w:val="000247E5"/>
    <w:rsid w:val="000264CD"/>
    <w:rsid w:val="000408A9"/>
    <w:rsid w:val="0004512A"/>
    <w:rsid w:val="00062847"/>
    <w:rsid w:val="00074A1C"/>
    <w:rsid w:val="000756AE"/>
    <w:rsid w:val="00083A94"/>
    <w:rsid w:val="00084F16"/>
    <w:rsid w:val="00092C41"/>
    <w:rsid w:val="000966E8"/>
    <w:rsid w:val="000978FD"/>
    <w:rsid w:val="00097C7E"/>
    <w:rsid w:val="000A722A"/>
    <w:rsid w:val="000B050B"/>
    <w:rsid w:val="000B0B19"/>
    <w:rsid w:val="000B0B42"/>
    <w:rsid w:val="000B41E2"/>
    <w:rsid w:val="000B428A"/>
    <w:rsid w:val="000C47DC"/>
    <w:rsid w:val="000D11B4"/>
    <w:rsid w:val="000D4428"/>
    <w:rsid w:val="000F6B82"/>
    <w:rsid w:val="00106362"/>
    <w:rsid w:val="00106B29"/>
    <w:rsid w:val="00110E11"/>
    <w:rsid w:val="0011248E"/>
    <w:rsid w:val="001137EA"/>
    <w:rsid w:val="00116769"/>
    <w:rsid w:val="00120C7F"/>
    <w:rsid w:val="00121D36"/>
    <w:rsid w:val="00126F15"/>
    <w:rsid w:val="001328F3"/>
    <w:rsid w:val="00132BD1"/>
    <w:rsid w:val="00137530"/>
    <w:rsid w:val="001416F9"/>
    <w:rsid w:val="00144595"/>
    <w:rsid w:val="00146AAD"/>
    <w:rsid w:val="00150768"/>
    <w:rsid w:val="00150D79"/>
    <w:rsid w:val="00157FEA"/>
    <w:rsid w:val="00166F5D"/>
    <w:rsid w:val="00177C94"/>
    <w:rsid w:val="001829A7"/>
    <w:rsid w:val="00184035"/>
    <w:rsid w:val="001870EB"/>
    <w:rsid w:val="001A1F76"/>
    <w:rsid w:val="001C0D42"/>
    <w:rsid w:val="001D470C"/>
    <w:rsid w:val="001E7DC2"/>
    <w:rsid w:val="001F1112"/>
    <w:rsid w:val="001F2437"/>
    <w:rsid w:val="002042C1"/>
    <w:rsid w:val="002042C4"/>
    <w:rsid w:val="00206B8A"/>
    <w:rsid w:val="002078A3"/>
    <w:rsid w:val="00210C59"/>
    <w:rsid w:val="00216DF9"/>
    <w:rsid w:val="002327AC"/>
    <w:rsid w:val="00243AE6"/>
    <w:rsid w:val="00256F10"/>
    <w:rsid w:val="00257E7C"/>
    <w:rsid w:val="00270FAA"/>
    <w:rsid w:val="002710FF"/>
    <w:rsid w:val="002746C7"/>
    <w:rsid w:val="00293AA0"/>
    <w:rsid w:val="002A19EB"/>
    <w:rsid w:val="002A5B0B"/>
    <w:rsid w:val="002B34B8"/>
    <w:rsid w:val="002B744F"/>
    <w:rsid w:val="002C3272"/>
    <w:rsid w:val="002C77A9"/>
    <w:rsid w:val="002D045D"/>
    <w:rsid w:val="002D30E4"/>
    <w:rsid w:val="002E0EA6"/>
    <w:rsid w:val="002F23A7"/>
    <w:rsid w:val="002F3177"/>
    <w:rsid w:val="003023D4"/>
    <w:rsid w:val="00306B84"/>
    <w:rsid w:val="00314972"/>
    <w:rsid w:val="00316777"/>
    <w:rsid w:val="0032330D"/>
    <w:rsid w:val="00363DC7"/>
    <w:rsid w:val="003650E5"/>
    <w:rsid w:val="00365499"/>
    <w:rsid w:val="00367D43"/>
    <w:rsid w:val="00373FA7"/>
    <w:rsid w:val="0037433B"/>
    <w:rsid w:val="0038653E"/>
    <w:rsid w:val="0039799A"/>
    <w:rsid w:val="003A7E7A"/>
    <w:rsid w:val="003B1057"/>
    <w:rsid w:val="003B6036"/>
    <w:rsid w:val="003C3715"/>
    <w:rsid w:val="003C5F3B"/>
    <w:rsid w:val="003C611D"/>
    <w:rsid w:val="003D07E4"/>
    <w:rsid w:val="003D1911"/>
    <w:rsid w:val="003F57F4"/>
    <w:rsid w:val="0040148C"/>
    <w:rsid w:val="004031ED"/>
    <w:rsid w:val="00407739"/>
    <w:rsid w:val="004159D0"/>
    <w:rsid w:val="00420122"/>
    <w:rsid w:val="00423112"/>
    <w:rsid w:val="00427306"/>
    <w:rsid w:val="00452CF7"/>
    <w:rsid w:val="00462A81"/>
    <w:rsid w:val="00464D6C"/>
    <w:rsid w:val="00472AF2"/>
    <w:rsid w:val="0047454C"/>
    <w:rsid w:val="004753B6"/>
    <w:rsid w:val="0047580B"/>
    <w:rsid w:val="00481865"/>
    <w:rsid w:val="004871D2"/>
    <w:rsid w:val="004911C4"/>
    <w:rsid w:val="00492396"/>
    <w:rsid w:val="00493982"/>
    <w:rsid w:val="004A031D"/>
    <w:rsid w:val="004B000B"/>
    <w:rsid w:val="004C44EF"/>
    <w:rsid w:val="004C527F"/>
    <w:rsid w:val="004C55DF"/>
    <w:rsid w:val="004C746E"/>
    <w:rsid w:val="004D38D4"/>
    <w:rsid w:val="004F0689"/>
    <w:rsid w:val="004F2B20"/>
    <w:rsid w:val="004F5B7E"/>
    <w:rsid w:val="005029A0"/>
    <w:rsid w:val="00503C60"/>
    <w:rsid w:val="005155F6"/>
    <w:rsid w:val="00515AA9"/>
    <w:rsid w:val="005175DE"/>
    <w:rsid w:val="00520992"/>
    <w:rsid w:val="00521314"/>
    <w:rsid w:val="00524467"/>
    <w:rsid w:val="005254F5"/>
    <w:rsid w:val="00537BDA"/>
    <w:rsid w:val="005515AD"/>
    <w:rsid w:val="0055308C"/>
    <w:rsid w:val="00560D98"/>
    <w:rsid w:val="0056150D"/>
    <w:rsid w:val="00561BDD"/>
    <w:rsid w:val="00561E16"/>
    <w:rsid w:val="0056418A"/>
    <w:rsid w:val="005701D8"/>
    <w:rsid w:val="005733D9"/>
    <w:rsid w:val="00576311"/>
    <w:rsid w:val="00581268"/>
    <w:rsid w:val="005840DB"/>
    <w:rsid w:val="00585864"/>
    <w:rsid w:val="00597B91"/>
    <w:rsid w:val="005A34A9"/>
    <w:rsid w:val="005A6349"/>
    <w:rsid w:val="005B4D80"/>
    <w:rsid w:val="005D34AA"/>
    <w:rsid w:val="005E3646"/>
    <w:rsid w:val="0060090F"/>
    <w:rsid w:val="00606AEA"/>
    <w:rsid w:val="0060782E"/>
    <w:rsid w:val="00613550"/>
    <w:rsid w:val="00617560"/>
    <w:rsid w:val="006235C4"/>
    <w:rsid w:val="006329EE"/>
    <w:rsid w:val="00641473"/>
    <w:rsid w:val="00650E73"/>
    <w:rsid w:val="0065109C"/>
    <w:rsid w:val="00653DA7"/>
    <w:rsid w:val="00662E32"/>
    <w:rsid w:val="00665445"/>
    <w:rsid w:val="00672746"/>
    <w:rsid w:val="00673AD6"/>
    <w:rsid w:val="0067405D"/>
    <w:rsid w:val="00675BD3"/>
    <w:rsid w:val="00676E33"/>
    <w:rsid w:val="00681C7B"/>
    <w:rsid w:val="00692600"/>
    <w:rsid w:val="0069471D"/>
    <w:rsid w:val="006A1899"/>
    <w:rsid w:val="006A399E"/>
    <w:rsid w:val="006B5955"/>
    <w:rsid w:val="006B6B2D"/>
    <w:rsid w:val="006C553A"/>
    <w:rsid w:val="006C7AE9"/>
    <w:rsid w:val="006E2609"/>
    <w:rsid w:val="006F2862"/>
    <w:rsid w:val="006F755A"/>
    <w:rsid w:val="007133D5"/>
    <w:rsid w:val="00714A34"/>
    <w:rsid w:val="007170CA"/>
    <w:rsid w:val="007258CF"/>
    <w:rsid w:val="00730977"/>
    <w:rsid w:val="0073435C"/>
    <w:rsid w:val="00743AA1"/>
    <w:rsid w:val="007451A1"/>
    <w:rsid w:val="00746195"/>
    <w:rsid w:val="00751054"/>
    <w:rsid w:val="00751E64"/>
    <w:rsid w:val="00753BC0"/>
    <w:rsid w:val="00761306"/>
    <w:rsid w:val="00774AC7"/>
    <w:rsid w:val="00776AF0"/>
    <w:rsid w:val="00781746"/>
    <w:rsid w:val="00786493"/>
    <w:rsid w:val="00796FF6"/>
    <w:rsid w:val="007A44D4"/>
    <w:rsid w:val="007A7B8E"/>
    <w:rsid w:val="007B24EF"/>
    <w:rsid w:val="007C0923"/>
    <w:rsid w:val="007C5CA8"/>
    <w:rsid w:val="007D1C50"/>
    <w:rsid w:val="007D5DE0"/>
    <w:rsid w:val="007D631F"/>
    <w:rsid w:val="007E0FFC"/>
    <w:rsid w:val="007E7833"/>
    <w:rsid w:val="007F03FE"/>
    <w:rsid w:val="007F1D15"/>
    <w:rsid w:val="00800418"/>
    <w:rsid w:val="00815485"/>
    <w:rsid w:val="0081696A"/>
    <w:rsid w:val="00817AEA"/>
    <w:rsid w:val="00832D43"/>
    <w:rsid w:val="00833F90"/>
    <w:rsid w:val="0083483D"/>
    <w:rsid w:val="00835C24"/>
    <w:rsid w:val="00835F2E"/>
    <w:rsid w:val="00850A2B"/>
    <w:rsid w:val="00851F67"/>
    <w:rsid w:val="008569D8"/>
    <w:rsid w:val="00861209"/>
    <w:rsid w:val="0087208A"/>
    <w:rsid w:val="00875AFD"/>
    <w:rsid w:val="00880A50"/>
    <w:rsid w:val="00883818"/>
    <w:rsid w:val="008A01F7"/>
    <w:rsid w:val="008A771C"/>
    <w:rsid w:val="008B023E"/>
    <w:rsid w:val="008C28D5"/>
    <w:rsid w:val="008D40C8"/>
    <w:rsid w:val="008F2132"/>
    <w:rsid w:val="008F3307"/>
    <w:rsid w:val="008F472A"/>
    <w:rsid w:val="009037E8"/>
    <w:rsid w:val="00904E59"/>
    <w:rsid w:val="00926A91"/>
    <w:rsid w:val="00941E83"/>
    <w:rsid w:val="00947ED2"/>
    <w:rsid w:val="009506A3"/>
    <w:rsid w:val="009547E3"/>
    <w:rsid w:val="00956A8B"/>
    <w:rsid w:val="0095760C"/>
    <w:rsid w:val="00973947"/>
    <w:rsid w:val="00987D88"/>
    <w:rsid w:val="009C6C06"/>
    <w:rsid w:val="009C7A66"/>
    <w:rsid w:val="009E394E"/>
    <w:rsid w:val="009E54AF"/>
    <w:rsid w:val="009F04C5"/>
    <w:rsid w:val="009F754B"/>
    <w:rsid w:val="009F7FED"/>
    <w:rsid w:val="00A022DB"/>
    <w:rsid w:val="00A0369B"/>
    <w:rsid w:val="00A11CE5"/>
    <w:rsid w:val="00A160CF"/>
    <w:rsid w:val="00A340CF"/>
    <w:rsid w:val="00A36481"/>
    <w:rsid w:val="00A37766"/>
    <w:rsid w:val="00A37A53"/>
    <w:rsid w:val="00A401AD"/>
    <w:rsid w:val="00A57C0D"/>
    <w:rsid w:val="00A60615"/>
    <w:rsid w:val="00A60805"/>
    <w:rsid w:val="00A60FEE"/>
    <w:rsid w:val="00A67EEC"/>
    <w:rsid w:val="00A94E96"/>
    <w:rsid w:val="00AA57A7"/>
    <w:rsid w:val="00AB2FE4"/>
    <w:rsid w:val="00AC0A7F"/>
    <w:rsid w:val="00AC24F6"/>
    <w:rsid w:val="00AC5074"/>
    <w:rsid w:val="00AD0278"/>
    <w:rsid w:val="00AD214C"/>
    <w:rsid w:val="00AD31BB"/>
    <w:rsid w:val="00AD4A8F"/>
    <w:rsid w:val="00AE09BC"/>
    <w:rsid w:val="00AE2994"/>
    <w:rsid w:val="00AF5598"/>
    <w:rsid w:val="00B03992"/>
    <w:rsid w:val="00B118F5"/>
    <w:rsid w:val="00B12F85"/>
    <w:rsid w:val="00B15A9A"/>
    <w:rsid w:val="00B15DC3"/>
    <w:rsid w:val="00B376D9"/>
    <w:rsid w:val="00B42518"/>
    <w:rsid w:val="00B463CB"/>
    <w:rsid w:val="00B5573E"/>
    <w:rsid w:val="00B60AEC"/>
    <w:rsid w:val="00B7346E"/>
    <w:rsid w:val="00B90B6B"/>
    <w:rsid w:val="00BA4262"/>
    <w:rsid w:val="00BB0B43"/>
    <w:rsid w:val="00BB16EA"/>
    <w:rsid w:val="00BB311C"/>
    <w:rsid w:val="00BB3B52"/>
    <w:rsid w:val="00BB656C"/>
    <w:rsid w:val="00BE03E3"/>
    <w:rsid w:val="00BE3DA8"/>
    <w:rsid w:val="00BE49E1"/>
    <w:rsid w:val="00BE582C"/>
    <w:rsid w:val="00BE7C67"/>
    <w:rsid w:val="00BF47B7"/>
    <w:rsid w:val="00C05D61"/>
    <w:rsid w:val="00C379DD"/>
    <w:rsid w:val="00C42B91"/>
    <w:rsid w:val="00C46A41"/>
    <w:rsid w:val="00C46DE0"/>
    <w:rsid w:val="00C5674B"/>
    <w:rsid w:val="00C57431"/>
    <w:rsid w:val="00C60BE2"/>
    <w:rsid w:val="00C63299"/>
    <w:rsid w:val="00C67C9C"/>
    <w:rsid w:val="00C7720E"/>
    <w:rsid w:val="00C85725"/>
    <w:rsid w:val="00C87738"/>
    <w:rsid w:val="00CA014D"/>
    <w:rsid w:val="00CC503F"/>
    <w:rsid w:val="00CD3645"/>
    <w:rsid w:val="00CD56A6"/>
    <w:rsid w:val="00CE413A"/>
    <w:rsid w:val="00CF3599"/>
    <w:rsid w:val="00CF6087"/>
    <w:rsid w:val="00D02F82"/>
    <w:rsid w:val="00D13252"/>
    <w:rsid w:val="00D1414E"/>
    <w:rsid w:val="00D15EC4"/>
    <w:rsid w:val="00D23F6E"/>
    <w:rsid w:val="00D256AD"/>
    <w:rsid w:val="00D25CC9"/>
    <w:rsid w:val="00D31C4F"/>
    <w:rsid w:val="00D41047"/>
    <w:rsid w:val="00D42871"/>
    <w:rsid w:val="00D42F84"/>
    <w:rsid w:val="00D435A0"/>
    <w:rsid w:val="00D446F9"/>
    <w:rsid w:val="00D56D3F"/>
    <w:rsid w:val="00D56F1B"/>
    <w:rsid w:val="00D5772D"/>
    <w:rsid w:val="00D62D54"/>
    <w:rsid w:val="00D6406D"/>
    <w:rsid w:val="00D65F23"/>
    <w:rsid w:val="00D67E80"/>
    <w:rsid w:val="00D772EF"/>
    <w:rsid w:val="00D805EF"/>
    <w:rsid w:val="00D844F1"/>
    <w:rsid w:val="00D85410"/>
    <w:rsid w:val="00DA113B"/>
    <w:rsid w:val="00DA1816"/>
    <w:rsid w:val="00DB3A6D"/>
    <w:rsid w:val="00DD10A7"/>
    <w:rsid w:val="00DD1839"/>
    <w:rsid w:val="00DD77D5"/>
    <w:rsid w:val="00DF3A21"/>
    <w:rsid w:val="00DF5C3C"/>
    <w:rsid w:val="00DF6EB6"/>
    <w:rsid w:val="00E0752D"/>
    <w:rsid w:val="00E0762A"/>
    <w:rsid w:val="00E156B6"/>
    <w:rsid w:val="00E15B77"/>
    <w:rsid w:val="00E25DCC"/>
    <w:rsid w:val="00E31EAB"/>
    <w:rsid w:val="00E32C79"/>
    <w:rsid w:val="00E346A7"/>
    <w:rsid w:val="00E34F24"/>
    <w:rsid w:val="00E556D1"/>
    <w:rsid w:val="00E57F0C"/>
    <w:rsid w:val="00E60F69"/>
    <w:rsid w:val="00E650F7"/>
    <w:rsid w:val="00E70E9E"/>
    <w:rsid w:val="00E81360"/>
    <w:rsid w:val="00E83412"/>
    <w:rsid w:val="00E83668"/>
    <w:rsid w:val="00E85008"/>
    <w:rsid w:val="00EA0072"/>
    <w:rsid w:val="00EA1682"/>
    <w:rsid w:val="00EA5261"/>
    <w:rsid w:val="00EA5367"/>
    <w:rsid w:val="00EA59F1"/>
    <w:rsid w:val="00EB21BC"/>
    <w:rsid w:val="00EB2F99"/>
    <w:rsid w:val="00EB7661"/>
    <w:rsid w:val="00ED0890"/>
    <w:rsid w:val="00ED2C95"/>
    <w:rsid w:val="00ED3D69"/>
    <w:rsid w:val="00ED5B72"/>
    <w:rsid w:val="00EE3C27"/>
    <w:rsid w:val="00EE45A5"/>
    <w:rsid w:val="00EF2153"/>
    <w:rsid w:val="00F07D92"/>
    <w:rsid w:val="00F20C5A"/>
    <w:rsid w:val="00F30DC3"/>
    <w:rsid w:val="00F429F9"/>
    <w:rsid w:val="00F5587E"/>
    <w:rsid w:val="00F653BD"/>
    <w:rsid w:val="00F76F04"/>
    <w:rsid w:val="00F81317"/>
    <w:rsid w:val="00F83963"/>
    <w:rsid w:val="00FA1C5F"/>
    <w:rsid w:val="00FB4EF7"/>
    <w:rsid w:val="00FC13C3"/>
    <w:rsid w:val="00FC3FC0"/>
    <w:rsid w:val="00FC6F34"/>
    <w:rsid w:val="00FC7BB1"/>
    <w:rsid w:val="00FF6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18B9B"/>
  <w15:docId w15:val="{2F8F4D76-C19B-4C01-BCE2-66436F49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2CF7"/>
    <w:pPr>
      <w:spacing w:before="0" w:after="0" w:line="240" w:lineRule="auto"/>
    </w:pPr>
    <w:rPr>
      <w:rFonts w:ascii="Calibri Light" w:hAnsi="Calibri Light" w:cs="Times New Roman"/>
      <w:sz w:val="21"/>
      <w:szCs w:val="24"/>
      <w:lang w:val="fr-FR" w:eastAsia="fr-FR"/>
    </w:rPr>
  </w:style>
  <w:style w:type="paragraph" w:styleId="Titre1">
    <w:name w:val="heading 1"/>
    <w:aliases w:val="Titre 10"/>
    <w:basedOn w:val="Normal"/>
    <w:next w:val="Normal"/>
    <w:link w:val="Titre1Car"/>
    <w:uiPriority w:val="9"/>
    <w:qFormat/>
    <w:rsid w:val="003C611D"/>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outlineLvl w:val="0"/>
    </w:pPr>
    <w:rPr>
      <w:b/>
      <w:bCs/>
      <w:caps/>
      <w:color w:val="FFFFFF" w:themeColor="background1"/>
      <w:spacing w:val="15"/>
      <w:sz w:val="22"/>
      <w:szCs w:val="22"/>
    </w:rPr>
  </w:style>
  <w:style w:type="paragraph" w:styleId="Titre2">
    <w:name w:val="heading 2"/>
    <w:aliases w:val="Titre 21"/>
    <w:basedOn w:val="Normal"/>
    <w:next w:val="Normal"/>
    <w:link w:val="Titre2Car"/>
    <w:uiPriority w:val="9"/>
    <w:unhideWhenUsed/>
    <w:qFormat/>
    <w:rsid w:val="003C611D"/>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outlineLvl w:val="1"/>
    </w:pPr>
    <w:rPr>
      <w:caps/>
      <w:spacing w:val="15"/>
      <w:sz w:val="22"/>
      <w:szCs w:val="22"/>
    </w:rPr>
  </w:style>
  <w:style w:type="paragraph" w:styleId="Titre3">
    <w:name w:val="heading 3"/>
    <w:basedOn w:val="Normal"/>
    <w:next w:val="Normal"/>
    <w:link w:val="Titre3Car"/>
    <w:uiPriority w:val="9"/>
    <w:unhideWhenUsed/>
    <w:qFormat/>
    <w:rsid w:val="00423112"/>
    <w:pPr>
      <w:pBdr>
        <w:top w:val="single" w:sz="6" w:space="2" w:color="D34817" w:themeColor="accent1"/>
        <w:left w:val="single" w:sz="6" w:space="2" w:color="D34817" w:themeColor="accent1"/>
      </w:pBdr>
      <w:spacing w:before="300"/>
      <w:outlineLvl w:val="2"/>
    </w:pPr>
    <w:rPr>
      <w:caps/>
      <w:color w:val="68230B" w:themeColor="accent1" w:themeShade="7F"/>
      <w:spacing w:val="15"/>
      <w:sz w:val="22"/>
      <w:szCs w:val="22"/>
    </w:rPr>
  </w:style>
  <w:style w:type="paragraph" w:styleId="Titre4">
    <w:name w:val="heading 4"/>
    <w:basedOn w:val="Normal"/>
    <w:next w:val="Normal"/>
    <w:link w:val="Titre4Car"/>
    <w:uiPriority w:val="9"/>
    <w:semiHidden/>
    <w:unhideWhenUsed/>
    <w:qFormat/>
    <w:rsid w:val="003C611D"/>
    <w:pPr>
      <w:pBdr>
        <w:top w:val="dotted" w:sz="6" w:space="2" w:color="D34817" w:themeColor="accent1"/>
        <w:left w:val="dotted" w:sz="6" w:space="2" w:color="D34817" w:themeColor="accent1"/>
      </w:pBdr>
      <w:spacing w:before="300"/>
      <w:outlineLvl w:val="3"/>
    </w:pPr>
    <w:rPr>
      <w:caps/>
      <w:color w:val="9D3511" w:themeColor="accent1" w:themeShade="BF"/>
      <w:spacing w:val="10"/>
      <w:sz w:val="22"/>
      <w:szCs w:val="22"/>
    </w:rPr>
  </w:style>
  <w:style w:type="paragraph" w:styleId="Titre5">
    <w:name w:val="heading 5"/>
    <w:basedOn w:val="Normal"/>
    <w:next w:val="Normal"/>
    <w:link w:val="Titre5Car"/>
    <w:uiPriority w:val="9"/>
    <w:semiHidden/>
    <w:unhideWhenUsed/>
    <w:qFormat/>
    <w:rsid w:val="003C611D"/>
    <w:pPr>
      <w:pBdr>
        <w:bottom w:val="single" w:sz="6" w:space="1" w:color="D34817" w:themeColor="accent1"/>
      </w:pBdr>
      <w:spacing w:before="300"/>
      <w:outlineLvl w:val="4"/>
    </w:pPr>
    <w:rPr>
      <w:caps/>
      <w:color w:val="9D3511" w:themeColor="accent1" w:themeShade="BF"/>
      <w:spacing w:val="10"/>
      <w:sz w:val="22"/>
      <w:szCs w:val="22"/>
    </w:rPr>
  </w:style>
  <w:style w:type="paragraph" w:styleId="Titre6">
    <w:name w:val="heading 6"/>
    <w:basedOn w:val="Normal"/>
    <w:next w:val="Normal"/>
    <w:link w:val="Titre6Car"/>
    <w:uiPriority w:val="9"/>
    <w:semiHidden/>
    <w:unhideWhenUsed/>
    <w:qFormat/>
    <w:rsid w:val="003C611D"/>
    <w:pPr>
      <w:pBdr>
        <w:bottom w:val="dotted" w:sz="6" w:space="1" w:color="D34817" w:themeColor="accent1"/>
      </w:pBdr>
      <w:spacing w:before="300"/>
      <w:outlineLvl w:val="5"/>
    </w:pPr>
    <w:rPr>
      <w:caps/>
      <w:color w:val="9D3511" w:themeColor="accent1" w:themeShade="BF"/>
      <w:spacing w:val="10"/>
      <w:sz w:val="22"/>
      <w:szCs w:val="22"/>
    </w:rPr>
  </w:style>
  <w:style w:type="paragraph" w:styleId="Titre7">
    <w:name w:val="heading 7"/>
    <w:basedOn w:val="Normal"/>
    <w:next w:val="Normal"/>
    <w:link w:val="Titre7Car"/>
    <w:uiPriority w:val="9"/>
    <w:semiHidden/>
    <w:unhideWhenUsed/>
    <w:qFormat/>
    <w:rsid w:val="003C611D"/>
    <w:pPr>
      <w:spacing w:before="300"/>
      <w:outlineLvl w:val="6"/>
    </w:pPr>
    <w:rPr>
      <w:caps/>
      <w:color w:val="9D3511" w:themeColor="accent1" w:themeShade="BF"/>
      <w:spacing w:val="10"/>
      <w:sz w:val="22"/>
      <w:szCs w:val="22"/>
    </w:rPr>
  </w:style>
  <w:style w:type="paragraph" w:styleId="Titre8">
    <w:name w:val="heading 8"/>
    <w:basedOn w:val="Normal"/>
    <w:next w:val="Normal"/>
    <w:link w:val="Titre8Car"/>
    <w:uiPriority w:val="9"/>
    <w:semiHidden/>
    <w:unhideWhenUsed/>
    <w:qFormat/>
    <w:rsid w:val="003C611D"/>
    <w:pPr>
      <w:spacing w:before="300"/>
      <w:outlineLvl w:val="7"/>
    </w:pPr>
    <w:rPr>
      <w:caps/>
      <w:spacing w:val="10"/>
      <w:sz w:val="18"/>
      <w:szCs w:val="18"/>
    </w:rPr>
  </w:style>
  <w:style w:type="paragraph" w:styleId="Titre9">
    <w:name w:val="heading 9"/>
    <w:basedOn w:val="Normal"/>
    <w:next w:val="Normal"/>
    <w:link w:val="Titre9Car"/>
    <w:uiPriority w:val="9"/>
    <w:unhideWhenUsed/>
    <w:qFormat/>
    <w:rsid w:val="003C611D"/>
    <w:pPr>
      <w:spacing w:before="30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9547E3"/>
    <w:pPr>
      <w:spacing w:before="120"/>
    </w:pPr>
    <w:rPr>
      <w:lang w:val="en-CA"/>
    </w:rPr>
  </w:style>
  <w:style w:type="paragraph" w:styleId="Retraitcorpsdetexte">
    <w:name w:val="Body Text Indent"/>
    <w:basedOn w:val="Normal"/>
    <w:rsid w:val="009547E3"/>
    <w:pPr>
      <w:spacing w:line="360" w:lineRule="auto"/>
      <w:ind w:left="720" w:hanging="720"/>
    </w:pPr>
    <w:rPr>
      <w:lang w:val="en-CA"/>
    </w:rPr>
  </w:style>
  <w:style w:type="character" w:styleId="Lienhypertexte">
    <w:name w:val="Hyperlink"/>
    <w:basedOn w:val="Policepardfaut"/>
    <w:rsid w:val="009547E3"/>
    <w:rPr>
      <w:color w:val="0000FF"/>
      <w:u w:val="single"/>
    </w:rPr>
  </w:style>
  <w:style w:type="paragraph" w:styleId="Pieddepage">
    <w:name w:val="footer"/>
    <w:basedOn w:val="Normal"/>
    <w:rsid w:val="009547E3"/>
    <w:pPr>
      <w:tabs>
        <w:tab w:val="center" w:pos="4320"/>
        <w:tab w:val="right" w:pos="8640"/>
      </w:tabs>
    </w:pPr>
  </w:style>
  <w:style w:type="character" w:styleId="Numrodepage">
    <w:name w:val="page number"/>
    <w:basedOn w:val="Policepardfaut"/>
    <w:rsid w:val="009547E3"/>
  </w:style>
  <w:style w:type="character" w:styleId="Lienhypertextevisit">
    <w:name w:val="FollowedHyperlink"/>
    <w:basedOn w:val="Policepardfaut"/>
    <w:rsid w:val="009547E3"/>
    <w:rPr>
      <w:color w:val="800080"/>
      <w:u w:val="single"/>
    </w:rPr>
  </w:style>
  <w:style w:type="paragraph" w:styleId="En-tte">
    <w:name w:val="header"/>
    <w:basedOn w:val="Normal"/>
    <w:rsid w:val="00FB4EF7"/>
    <w:pPr>
      <w:tabs>
        <w:tab w:val="center" w:pos="4320"/>
        <w:tab w:val="right" w:pos="8640"/>
      </w:tabs>
    </w:pPr>
  </w:style>
  <w:style w:type="paragraph" w:styleId="Corpsdetexte3">
    <w:name w:val="Body Text 3"/>
    <w:basedOn w:val="Normal"/>
    <w:rsid w:val="00420122"/>
    <w:pPr>
      <w:spacing w:after="120"/>
    </w:pPr>
    <w:rPr>
      <w:sz w:val="16"/>
      <w:szCs w:val="16"/>
    </w:rPr>
  </w:style>
  <w:style w:type="table" w:styleId="Grilledutableau">
    <w:name w:val="Table Grid"/>
    <w:basedOn w:val="TableauNormal"/>
    <w:rsid w:val="00B12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F653BD"/>
    <w:rPr>
      <w:rFonts w:ascii="Tahoma" w:hAnsi="Tahoma" w:cs="Tahoma"/>
      <w:sz w:val="16"/>
      <w:szCs w:val="16"/>
    </w:rPr>
  </w:style>
  <w:style w:type="paragraph" w:styleId="Notedebasdepage">
    <w:name w:val="footnote text"/>
    <w:basedOn w:val="Normal"/>
    <w:link w:val="NotedebasdepageCar"/>
    <w:uiPriority w:val="99"/>
    <w:unhideWhenUsed/>
    <w:rsid w:val="00875AFD"/>
  </w:style>
  <w:style w:type="character" w:customStyle="1" w:styleId="NotedebasdepageCar">
    <w:name w:val="Note de bas de page Car"/>
    <w:basedOn w:val="Policepardfaut"/>
    <w:link w:val="Notedebasdepage"/>
    <w:uiPriority w:val="99"/>
    <w:rsid w:val="00875AFD"/>
    <w:rPr>
      <w:sz w:val="24"/>
      <w:szCs w:val="24"/>
    </w:rPr>
  </w:style>
  <w:style w:type="character" w:styleId="Appelnotedebasdep">
    <w:name w:val="footnote reference"/>
    <w:basedOn w:val="Policepardfaut"/>
    <w:uiPriority w:val="99"/>
    <w:unhideWhenUsed/>
    <w:rsid w:val="00875AFD"/>
    <w:rPr>
      <w:vertAlign w:val="superscript"/>
    </w:rPr>
  </w:style>
  <w:style w:type="paragraph" w:styleId="Normalweb">
    <w:name w:val="Normal (Web)"/>
    <w:basedOn w:val="Normal"/>
    <w:uiPriority w:val="99"/>
    <w:semiHidden/>
    <w:unhideWhenUsed/>
    <w:rsid w:val="00367D43"/>
    <w:pPr>
      <w:spacing w:before="100" w:beforeAutospacing="1" w:after="100" w:afterAutospacing="1"/>
    </w:pPr>
  </w:style>
  <w:style w:type="character" w:styleId="Marquedecommentaire">
    <w:name w:val="annotation reference"/>
    <w:basedOn w:val="Policepardfaut"/>
    <w:uiPriority w:val="99"/>
    <w:semiHidden/>
    <w:unhideWhenUsed/>
    <w:rsid w:val="00662E32"/>
    <w:rPr>
      <w:sz w:val="18"/>
      <w:szCs w:val="18"/>
    </w:rPr>
  </w:style>
  <w:style w:type="paragraph" w:styleId="Commentaire">
    <w:name w:val="annotation text"/>
    <w:basedOn w:val="Normal"/>
    <w:link w:val="CommentaireCar"/>
    <w:uiPriority w:val="99"/>
    <w:semiHidden/>
    <w:unhideWhenUsed/>
    <w:rsid w:val="00662E32"/>
  </w:style>
  <w:style w:type="character" w:customStyle="1" w:styleId="CommentaireCar">
    <w:name w:val="Commentaire Car"/>
    <w:basedOn w:val="Policepardfaut"/>
    <w:link w:val="Commentaire"/>
    <w:uiPriority w:val="99"/>
    <w:semiHidden/>
    <w:rsid w:val="00662E32"/>
    <w:rPr>
      <w:sz w:val="24"/>
      <w:szCs w:val="24"/>
    </w:rPr>
  </w:style>
  <w:style w:type="paragraph" w:styleId="Objetducommentaire">
    <w:name w:val="annotation subject"/>
    <w:basedOn w:val="Commentaire"/>
    <w:next w:val="Commentaire"/>
    <w:link w:val="ObjetducommentaireCar"/>
    <w:uiPriority w:val="99"/>
    <w:semiHidden/>
    <w:unhideWhenUsed/>
    <w:rsid w:val="00662E32"/>
    <w:rPr>
      <w:b/>
      <w:bCs/>
      <w:sz w:val="20"/>
    </w:rPr>
  </w:style>
  <w:style w:type="character" w:customStyle="1" w:styleId="ObjetducommentaireCar">
    <w:name w:val="Objet du commentaire Car"/>
    <w:basedOn w:val="CommentaireCar"/>
    <w:link w:val="Objetducommentaire"/>
    <w:uiPriority w:val="99"/>
    <w:semiHidden/>
    <w:rsid w:val="00662E32"/>
    <w:rPr>
      <w:b/>
      <w:bCs/>
      <w:sz w:val="24"/>
      <w:szCs w:val="24"/>
    </w:rPr>
  </w:style>
  <w:style w:type="character" w:customStyle="1" w:styleId="Titre1Car">
    <w:name w:val="Titre 1 Car"/>
    <w:aliases w:val="Titre 10 Car"/>
    <w:basedOn w:val="Policepardfaut"/>
    <w:link w:val="Titre1"/>
    <w:uiPriority w:val="9"/>
    <w:rsid w:val="003C611D"/>
    <w:rPr>
      <w:b/>
      <w:bCs/>
      <w:caps/>
      <w:color w:val="FFFFFF" w:themeColor="background1"/>
      <w:spacing w:val="15"/>
      <w:shd w:val="clear" w:color="auto" w:fill="D34817" w:themeFill="accent1"/>
    </w:rPr>
  </w:style>
  <w:style w:type="character" w:customStyle="1" w:styleId="Titre2Car">
    <w:name w:val="Titre 2 Car"/>
    <w:aliases w:val="Titre 21 Car"/>
    <w:basedOn w:val="Policepardfaut"/>
    <w:link w:val="Titre2"/>
    <w:uiPriority w:val="9"/>
    <w:rsid w:val="003C611D"/>
    <w:rPr>
      <w:caps/>
      <w:spacing w:val="15"/>
      <w:shd w:val="clear" w:color="auto" w:fill="F9D8CD" w:themeFill="accent1" w:themeFillTint="33"/>
    </w:rPr>
  </w:style>
  <w:style w:type="character" w:customStyle="1" w:styleId="Titre3Car">
    <w:name w:val="Titre 3 Car"/>
    <w:basedOn w:val="Policepardfaut"/>
    <w:link w:val="Titre3"/>
    <w:uiPriority w:val="9"/>
    <w:rsid w:val="00423112"/>
    <w:rPr>
      <w:caps/>
      <w:color w:val="68230B" w:themeColor="accent1" w:themeShade="7F"/>
      <w:spacing w:val="15"/>
    </w:rPr>
  </w:style>
  <w:style w:type="character" w:customStyle="1" w:styleId="Titre4Car">
    <w:name w:val="Titre 4 Car"/>
    <w:basedOn w:val="Policepardfaut"/>
    <w:link w:val="Titre4"/>
    <w:uiPriority w:val="9"/>
    <w:semiHidden/>
    <w:rsid w:val="003C611D"/>
    <w:rPr>
      <w:caps/>
      <w:color w:val="9D3511" w:themeColor="accent1" w:themeShade="BF"/>
      <w:spacing w:val="10"/>
    </w:rPr>
  </w:style>
  <w:style w:type="character" w:customStyle="1" w:styleId="Titre5Car">
    <w:name w:val="Titre 5 Car"/>
    <w:basedOn w:val="Policepardfaut"/>
    <w:link w:val="Titre5"/>
    <w:uiPriority w:val="9"/>
    <w:semiHidden/>
    <w:rsid w:val="003C611D"/>
    <w:rPr>
      <w:caps/>
      <w:color w:val="9D3511" w:themeColor="accent1" w:themeShade="BF"/>
      <w:spacing w:val="10"/>
    </w:rPr>
  </w:style>
  <w:style w:type="character" w:customStyle="1" w:styleId="Titre6Car">
    <w:name w:val="Titre 6 Car"/>
    <w:basedOn w:val="Policepardfaut"/>
    <w:link w:val="Titre6"/>
    <w:uiPriority w:val="9"/>
    <w:semiHidden/>
    <w:rsid w:val="003C611D"/>
    <w:rPr>
      <w:caps/>
      <w:color w:val="9D3511" w:themeColor="accent1" w:themeShade="BF"/>
      <w:spacing w:val="10"/>
    </w:rPr>
  </w:style>
  <w:style w:type="character" w:customStyle="1" w:styleId="Titre7Car">
    <w:name w:val="Titre 7 Car"/>
    <w:basedOn w:val="Policepardfaut"/>
    <w:link w:val="Titre7"/>
    <w:uiPriority w:val="9"/>
    <w:semiHidden/>
    <w:rsid w:val="003C611D"/>
    <w:rPr>
      <w:caps/>
      <w:color w:val="9D3511" w:themeColor="accent1" w:themeShade="BF"/>
      <w:spacing w:val="10"/>
    </w:rPr>
  </w:style>
  <w:style w:type="character" w:customStyle="1" w:styleId="Titre8Car">
    <w:name w:val="Titre 8 Car"/>
    <w:basedOn w:val="Policepardfaut"/>
    <w:link w:val="Titre8"/>
    <w:uiPriority w:val="9"/>
    <w:semiHidden/>
    <w:rsid w:val="003C611D"/>
    <w:rPr>
      <w:caps/>
      <w:spacing w:val="10"/>
      <w:sz w:val="18"/>
      <w:szCs w:val="18"/>
    </w:rPr>
  </w:style>
  <w:style w:type="character" w:customStyle="1" w:styleId="Titre9Car">
    <w:name w:val="Titre 9 Car"/>
    <w:basedOn w:val="Policepardfaut"/>
    <w:link w:val="Titre9"/>
    <w:uiPriority w:val="9"/>
    <w:rsid w:val="003C611D"/>
    <w:rPr>
      <w:i/>
      <w:caps/>
      <w:spacing w:val="10"/>
      <w:sz w:val="18"/>
      <w:szCs w:val="18"/>
    </w:rPr>
  </w:style>
  <w:style w:type="paragraph" w:styleId="Lgende">
    <w:name w:val="caption"/>
    <w:basedOn w:val="Normal"/>
    <w:next w:val="Normal"/>
    <w:uiPriority w:val="35"/>
    <w:semiHidden/>
    <w:unhideWhenUsed/>
    <w:qFormat/>
    <w:rsid w:val="003C611D"/>
    <w:rPr>
      <w:b/>
      <w:bCs/>
      <w:color w:val="9D3511" w:themeColor="accent1" w:themeShade="BF"/>
      <w:sz w:val="16"/>
      <w:szCs w:val="16"/>
    </w:rPr>
  </w:style>
  <w:style w:type="paragraph" w:styleId="Titre">
    <w:name w:val="Title"/>
    <w:basedOn w:val="Normal"/>
    <w:next w:val="Normal"/>
    <w:link w:val="TitreCar"/>
    <w:uiPriority w:val="10"/>
    <w:qFormat/>
    <w:rsid w:val="003C611D"/>
    <w:pPr>
      <w:spacing w:before="720"/>
    </w:pPr>
    <w:rPr>
      <w:caps/>
      <w:color w:val="D34817" w:themeColor="accent1"/>
      <w:spacing w:val="10"/>
      <w:kern w:val="28"/>
      <w:sz w:val="52"/>
      <w:szCs w:val="52"/>
    </w:rPr>
  </w:style>
  <w:style w:type="character" w:customStyle="1" w:styleId="TitreCar">
    <w:name w:val="Titre Car"/>
    <w:basedOn w:val="Policepardfaut"/>
    <w:link w:val="Titre"/>
    <w:uiPriority w:val="10"/>
    <w:rsid w:val="003C611D"/>
    <w:rPr>
      <w:caps/>
      <w:color w:val="D34817" w:themeColor="accent1"/>
      <w:spacing w:val="10"/>
      <w:kern w:val="28"/>
      <w:sz w:val="52"/>
      <w:szCs w:val="52"/>
    </w:rPr>
  </w:style>
  <w:style w:type="paragraph" w:styleId="Sous-titre">
    <w:name w:val="Subtitle"/>
    <w:basedOn w:val="Normal"/>
    <w:next w:val="Normal"/>
    <w:link w:val="Sous-titreCar"/>
    <w:uiPriority w:val="11"/>
    <w:qFormat/>
    <w:rsid w:val="003C611D"/>
    <w:pPr>
      <w:spacing w:after="1000"/>
    </w:pPr>
    <w:rPr>
      <w:caps/>
      <w:color w:val="595959" w:themeColor="text1" w:themeTint="A6"/>
      <w:spacing w:val="10"/>
      <w:sz w:val="24"/>
    </w:rPr>
  </w:style>
  <w:style w:type="character" w:customStyle="1" w:styleId="Sous-titreCar">
    <w:name w:val="Sous-titre Car"/>
    <w:basedOn w:val="Policepardfaut"/>
    <w:link w:val="Sous-titre"/>
    <w:uiPriority w:val="11"/>
    <w:rsid w:val="003C611D"/>
    <w:rPr>
      <w:caps/>
      <w:color w:val="595959" w:themeColor="text1" w:themeTint="A6"/>
      <w:spacing w:val="10"/>
      <w:sz w:val="24"/>
      <w:szCs w:val="24"/>
    </w:rPr>
  </w:style>
  <w:style w:type="character" w:styleId="lev">
    <w:name w:val="Strong"/>
    <w:uiPriority w:val="22"/>
    <w:qFormat/>
    <w:rsid w:val="003C611D"/>
    <w:rPr>
      <w:b/>
      <w:bCs/>
    </w:rPr>
  </w:style>
  <w:style w:type="character" w:styleId="Emphase">
    <w:name w:val="Emphasis"/>
    <w:uiPriority w:val="20"/>
    <w:qFormat/>
    <w:rsid w:val="003C611D"/>
    <w:rPr>
      <w:caps/>
      <w:color w:val="68230B" w:themeColor="accent1" w:themeShade="7F"/>
      <w:spacing w:val="5"/>
    </w:rPr>
  </w:style>
  <w:style w:type="paragraph" w:styleId="Sansinterligne">
    <w:name w:val="No Spacing"/>
    <w:basedOn w:val="Normal"/>
    <w:link w:val="SansinterligneCar"/>
    <w:uiPriority w:val="1"/>
    <w:qFormat/>
    <w:rsid w:val="003C611D"/>
  </w:style>
  <w:style w:type="paragraph" w:styleId="Pardeliste">
    <w:name w:val="List Paragraph"/>
    <w:basedOn w:val="Normal"/>
    <w:uiPriority w:val="34"/>
    <w:qFormat/>
    <w:rsid w:val="003C611D"/>
    <w:pPr>
      <w:ind w:left="720"/>
      <w:contextualSpacing/>
    </w:pPr>
  </w:style>
  <w:style w:type="paragraph" w:styleId="Citation">
    <w:name w:val="Quote"/>
    <w:basedOn w:val="Normal"/>
    <w:next w:val="Normal"/>
    <w:link w:val="CitationCar"/>
    <w:uiPriority w:val="29"/>
    <w:qFormat/>
    <w:rsid w:val="003C611D"/>
    <w:rPr>
      <w:i/>
      <w:iCs/>
    </w:rPr>
  </w:style>
  <w:style w:type="character" w:customStyle="1" w:styleId="CitationCar">
    <w:name w:val="Citation Car"/>
    <w:basedOn w:val="Policepardfaut"/>
    <w:link w:val="Citation"/>
    <w:uiPriority w:val="29"/>
    <w:rsid w:val="003C611D"/>
    <w:rPr>
      <w:i/>
      <w:iCs/>
      <w:sz w:val="20"/>
      <w:szCs w:val="20"/>
    </w:rPr>
  </w:style>
  <w:style w:type="paragraph" w:styleId="Citationintense">
    <w:name w:val="Intense Quote"/>
    <w:basedOn w:val="Normal"/>
    <w:next w:val="Normal"/>
    <w:link w:val="CitationintenseCar"/>
    <w:uiPriority w:val="30"/>
    <w:qFormat/>
    <w:rsid w:val="003C611D"/>
    <w:pPr>
      <w:pBdr>
        <w:top w:val="single" w:sz="4" w:space="10" w:color="D34817" w:themeColor="accent1"/>
        <w:left w:val="single" w:sz="4" w:space="10" w:color="D34817" w:themeColor="accent1"/>
      </w:pBdr>
      <w:ind w:left="1296" w:right="1152"/>
      <w:jc w:val="both"/>
    </w:pPr>
    <w:rPr>
      <w:i/>
      <w:iCs/>
      <w:color w:val="D34817" w:themeColor="accent1"/>
    </w:rPr>
  </w:style>
  <w:style w:type="character" w:customStyle="1" w:styleId="CitationintenseCar">
    <w:name w:val="Citation intense Car"/>
    <w:basedOn w:val="Policepardfaut"/>
    <w:link w:val="Citationintense"/>
    <w:uiPriority w:val="30"/>
    <w:rsid w:val="003C611D"/>
    <w:rPr>
      <w:i/>
      <w:iCs/>
      <w:color w:val="D34817" w:themeColor="accent1"/>
      <w:sz w:val="20"/>
      <w:szCs w:val="20"/>
    </w:rPr>
  </w:style>
  <w:style w:type="character" w:styleId="Emphaseple">
    <w:name w:val="Subtle Emphasis"/>
    <w:uiPriority w:val="19"/>
    <w:qFormat/>
    <w:rsid w:val="003C611D"/>
    <w:rPr>
      <w:i/>
      <w:iCs/>
      <w:color w:val="68230B" w:themeColor="accent1" w:themeShade="7F"/>
    </w:rPr>
  </w:style>
  <w:style w:type="character" w:styleId="Emphaseintense">
    <w:name w:val="Intense Emphasis"/>
    <w:uiPriority w:val="21"/>
    <w:qFormat/>
    <w:rsid w:val="003C611D"/>
    <w:rPr>
      <w:b/>
      <w:bCs/>
      <w:caps/>
      <w:color w:val="68230B" w:themeColor="accent1" w:themeShade="7F"/>
      <w:spacing w:val="10"/>
    </w:rPr>
  </w:style>
  <w:style w:type="character" w:styleId="Rfrenceple">
    <w:name w:val="Subtle Reference"/>
    <w:uiPriority w:val="31"/>
    <w:qFormat/>
    <w:rsid w:val="003C611D"/>
    <w:rPr>
      <w:b/>
      <w:bCs/>
      <w:color w:val="D34817" w:themeColor="accent1"/>
    </w:rPr>
  </w:style>
  <w:style w:type="character" w:styleId="Rfrenceintense">
    <w:name w:val="Intense Reference"/>
    <w:uiPriority w:val="32"/>
    <w:qFormat/>
    <w:rsid w:val="003C611D"/>
    <w:rPr>
      <w:b/>
      <w:bCs/>
      <w:i/>
      <w:iCs/>
      <w:caps/>
      <w:color w:val="D34817" w:themeColor="accent1"/>
    </w:rPr>
  </w:style>
  <w:style w:type="character" w:styleId="Titredelivre">
    <w:name w:val="Book Title"/>
    <w:uiPriority w:val="33"/>
    <w:qFormat/>
    <w:rsid w:val="003C611D"/>
    <w:rPr>
      <w:b/>
      <w:bCs/>
      <w:i/>
      <w:iCs/>
      <w:spacing w:val="9"/>
    </w:rPr>
  </w:style>
  <w:style w:type="paragraph" w:styleId="En-ttedetabledesmatires">
    <w:name w:val="TOC Heading"/>
    <w:basedOn w:val="Titre1"/>
    <w:next w:val="Normal"/>
    <w:uiPriority w:val="39"/>
    <w:semiHidden/>
    <w:unhideWhenUsed/>
    <w:qFormat/>
    <w:rsid w:val="003C611D"/>
    <w:pPr>
      <w:outlineLvl w:val="9"/>
    </w:pPr>
  </w:style>
  <w:style w:type="character" w:customStyle="1" w:styleId="SansinterligneCar">
    <w:name w:val="Sans interligne Car"/>
    <w:basedOn w:val="Policepardfaut"/>
    <w:link w:val="Sansinterligne"/>
    <w:uiPriority w:val="1"/>
    <w:rsid w:val="003C611D"/>
    <w:rPr>
      <w:sz w:val="20"/>
      <w:szCs w:val="20"/>
    </w:rPr>
  </w:style>
  <w:style w:type="table" w:styleId="TableauGrille1Clair-Accentuation2">
    <w:name w:val="Grid Table 1 Light Accent 2"/>
    <w:basedOn w:val="TableauNormal"/>
    <w:uiPriority w:val="46"/>
    <w:rsid w:val="0069471D"/>
    <w:pPr>
      <w:spacing w:after="0" w:line="240" w:lineRule="auto"/>
    </w:pPr>
    <w:tblPr>
      <w:tblStyleRowBandSize w:val="1"/>
      <w:tblStyleColBandSize w:val="1"/>
      <w:tblInd w:w="0" w:type="dxa"/>
      <w:tblBorders>
        <w:top w:val="single" w:sz="4" w:space="0" w:color="E99C92" w:themeColor="accent2" w:themeTint="66"/>
        <w:left w:val="single" w:sz="4" w:space="0" w:color="E99C92" w:themeColor="accent2" w:themeTint="66"/>
        <w:bottom w:val="single" w:sz="4" w:space="0" w:color="E99C92" w:themeColor="accent2" w:themeTint="66"/>
        <w:right w:val="single" w:sz="4" w:space="0" w:color="E99C92" w:themeColor="accent2" w:themeTint="66"/>
        <w:insideH w:val="single" w:sz="4" w:space="0" w:color="E99C92" w:themeColor="accent2" w:themeTint="66"/>
        <w:insideV w:val="single" w:sz="4" w:space="0" w:color="E99C92" w:themeColor="accent2" w:themeTint="66"/>
      </w:tblBorders>
      <w:tblCellMar>
        <w:top w:w="0" w:type="dxa"/>
        <w:left w:w="108" w:type="dxa"/>
        <w:bottom w:w="0" w:type="dxa"/>
        <w:right w:w="108" w:type="dxa"/>
      </w:tblCellMar>
    </w:tblPr>
    <w:tblStylePr w:type="firstRow">
      <w:rPr>
        <w:b/>
        <w:bCs/>
      </w:rPr>
      <w:tblPr/>
      <w:tcPr>
        <w:tcBorders>
          <w:bottom w:val="single" w:sz="12" w:space="0" w:color="DE6A5C" w:themeColor="accent2" w:themeTint="99"/>
        </w:tcBorders>
      </w:tcPr>
    </w:tblStylePr>
    <w:tblStylePr w:type="lastRow">
      <w:rPr>
        <w:b/>
        <w:bCs/>
      </w:rPr>
      <w:tblPr/>
      <w:tcPr>
        <w:tcBorders>
          <w:top w:val="double" w:sz="2" w:space="0" w:color="DE6A5C" w:themeColor="accent2"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150768"/>
    <w:pPr>
      <w:spacing w:after="0" w:line="240" w:lineRule="auto"/>
      <w:jc w:val="center"/>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cPr>
      <w:vAlign w:val="center"/>
    </w:tc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Policepardfaut"/>
    <w:rsid w:val="00BE7C67"/>
  </w:style>
  <w:style w:type="paragraph" w:styleId="Textebrut">
    <w:name w:val="Plain Text"/>
    <w:basedOn w:val="Normal"/>
    <w:link w:val="TextebrutCar"/>
    <w:uiPriority w:val="99"/>
    <w:semiHidden/>
    <w:unhideWhenUsed/>
    <w:rsid w:val="009E394E"/>
    <w:rPr>
      <w:rFonts w:ascii="Calibri" w:eastAsiaTheme="minorHAnsi" w:hAnsi="Calibri" w:cs="Consolas"/>
      <w:i/>
      <w:iCs/>
      <w:szCs w:val="21"/>
      <w:lang w:val="en-CA"/>
    </w:rPr>
  </w:style>
  <w:style w:type="character" w:customStyle="1" w:styleId="TextebrutCar">
    <w:name w:val="Texte brut Car"/>
    <w:basedOn w:val="Policepardfaut"/>
    <w:link w:val="Textebrut"/>
    <w:uiPriority w:val="99"/>
    <w:semiHidden/>
    <w:rsid w:val="009E394E"/>
    <w:rPr>
      <w:rFonts w:ascii="Calibri" w:eastAsiaTheme="minorHAnsi" w:hAnsi="Calibri" w:cs="Consolas"/>
      <w:szCs w:val="21"/>
      <w:lang w:val="en-CA"/>
    </w:rPr>
  </w:style>
  <w:style w:type="paragraph" w:styleId="Rvision">
    <w:name w:val="Revision"/>
    <w:hidden/>
    <w:uiPriority w:val="99"/>
    <w:semiHidden/>
    <w:rsid w:val="0056418A"/>
    <w:pPr>
      <w:spacing w:before="0" w:after="0" w:line="240" w:lineRule="auto"/>
    </w:pPr>
    <w:rPr>
      <w:rFonts w:ascii="Calibri Light" w:hAnsi="Calibri Light" w:cs="Times New Roman"/>
      <w:sz w:val="21"/>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3563">
      <w:bodyDiv w:val="1"/>
      <w:marLeft w:val="0"/>
      <w:marRight w:val="0"/>
      <w:marTop w:val="0"/>
      <w:marBottom w:val="0"/>
      <w:divBdr>
        <w:top w:val="none" w:sz="0" w:space="0" w:color="auto"/>
        <w:left w:val="none" w:sz="0" w:space="0" w:color="auto"/>
        <w:bottom w:val="none" w:sz="0" w:space="0" w:color="auto"/>
        <w:right w:val="none" w:sz="0" w:space="0" w:color="auto"/>
      </w:divBdr>
    </w:div>
    <w:div w:id="164368094">
      <w:bodyDiv w:val="1"/>
      <w:marLeft w:val="0"/>
      <w:marRight w:val="0"/>
      <w:marTop w:val="0"/>
      <w:marBottom w:val="0"/>
      <w:divBdr>
        <w:top w:val="none" w:sz="0" w:space="0" w:color="auto"/>
        <w:left w:val="none" w:sz="0" w:space="0" w:color="auto"/>
        <w:bottom w:val="none" w:sz="0" w:space="0" w:color="auto"/>
        <w:right w:val="none" w:sz="0" w:space="0" w:color="auto"/>
      </w:divBdr>
    </w:div>
    <w:div w:id="291524305">
      <w:bodyDiv w:val="1"/>
      <w:marLeft w:val="0"/>
      <w:marRight w:val="0"/>
      <w:marTop w:val="0"/>
      <w:marBottom w:val="0"/>
      <w:divBdr>
        <w:top w:val="none" w:sz="0" w:space="0" w:color="auto"/>
        <w:left w:val="none" w:sz="0" w:space="0" w:color="auto"/>
        <w:bottom w:val="none" w:sz="0" w:space="0" w:color="auto"/>
        <w:right w:val="none" w:sz="0" w:space="0" w:color="auto"/>
      </w:divBdr>
    </w:div>
    <w:div w:id="505246318">
      <w:bodyDiv w:val="1"/>
      <w:marLeft w:val="0"/>
      <w:marRight w:val="0"/>
      <w:marTop w:val="0"/>
      <w:marBottom w:val="0"/>
      <w:divBdr>
        <w:top w:val="none" w:sz="0" w:space="0" w:color="auto"/>
        <w:left w:val="none" w:sz="0" w:space="0" w:color="auto"/>
        <w:bottom w:val="none" w:sz="0" w:space="0" w:color="auto"/>
        <w:right w:val="none" w:sz="0" w:space="0" w:color="auto"/>
      </w:divBdr>
    </w:div>
    <w:div w:id="524366498">
      <w:bodyDiv w:val="1"/>
      <w:marLeft w:val="0"/>
      <w:marRight w:val="0"/>
      <w:marTop w:val="0"/>
      <w:marBottom w:val="0"/>
      <w:divBdr>
        <w:top w:val="none" w:sz="0" w:space="0" w:color="auto"/>
        <w:left w:val="none" w:sz="0" w:space="0" w:color="auto"/>
        <w:bottom w:val="none" w:sz="0" w:space="0" w:color="auto"/>
        <w:right w:val="none" w:sz="0" w:space="0" w:color="auto"/>
      </w:divBdr>
    </w:div>
    <w:div w:id="711999470">
      <w:bodyDiv w:val="1"/>
      <w:marLeft w:val="0"/>
      <w:marRight w:val="0"/>
      <w:marTop w:val="0"/>
      <w:marBottom w:val="0"/>
      <w:divBdr>
        <w:top w:val="none" w:sz="0" w:space="0" w:color="auto"/>
        <w:left w:val="none" w:sz="0" w:space="0" w:color="auto"/>
        <w:bottom w:val="none" w:sz="0" w:space="0" w:color="auto"/>
        <w:right w:val="none" w:sz="0" w:space="0" w:color="auto"/>
      </w:divBdr>
    </w:div>
    <w:div w:id="1122726520">
      <w:bodyDiv w:val="1"/>
      <w:marLeft w:val="0"/>
      <w:marRight w:val="0"/>
      <w:marTop w:val="0"/>
      <w:marBottom w:val="0"/>
      <w:divBdr>
        <w:top w:val="none" w:sz="0" w:space="0" w:color="auto"/>
        <w:left w:val="none" w:sz="0" w:space="0" w:color="auto"/>
        <w:bottom w:val="none" w:sz="0" w:space="0" w:color="auto"/>
        <w:right w:val="none" w:sz="0" w:space="0" w:color="auto"/>
      </w:divBdr>
      <w:divsChild>
        <w:div w:id="944075302">
          <w:marLeft w:val="0"/>
          <w:marRight w:val="0"/>
          <w:marTop w:val="0"/>
          <w:marBottom w:val="0"/>
          <w:divBdr>
            <w:top w:val="none" w:sz="0" w:space="0" w:color="auto"/>
            <w:left w:val="none" w:sz="0" w:space="0" w:color="auto"/>
            <w:bottom w:val="none" w:sz="0" w:space="0" w:color="auto"/>
            <w:right w:val="none" w:sz="0" w:space="0" w:color="auto"/>
          </w:divBdr>
        </w:div>
        <w:div w:id="1146169215">
          <w:marLeft w:val="0"/>
          <w:marRight w:val="0"/>
          <w:marTop w:val="0"/>
          <w:marBottom w:val="0"/>
          <w:divBdr>
            <w:top w:val="none" w:sz="0" w:space="0" w:color="auto"/>
            <w:left w:val="none" w:sz="0" w:space="0" w:color="auto"/>
            <w:bottom w:val="none" w:sz="0" w:space="0" w:color="auto"/>
            <w:right w:val="none" w:sz="0" w:space="0" w:color="auto"/>
          </w:divBdr>
        </w:div>
        <w:div w:id="1278215671">
          <w:marLeft w:val="0"/>
          <w:marRight w:val="0"/>
          <w:marTop w:val="0"/>
          <w:marBottom w:val="0"/>
          <w:divBdr>
            <w:top w:val="none" w:sz="0" w:space="0" w:color="auto"/>
            <w:left w:val="none" w:sz="0" w:space="0" w:color="auto"/>
            <w:bottom w:val="none" w:sz="0" w:space="0" w:color="auto"/>
            <w:right w:val="none" w:sz="0" w:space="0" w:color="auto"/>
          </w:divBdr>
        </w:div>
        <w:div w:id="1631596242">
          <w:marLeft w:val="0"/>
          <w:marRight w:val="0"/>
          <w:marTop w:val="0"/>
          <w:marBottom w:val="0"/>
          <w:divBdr>
            <w:top w:val="none" w:sz="0" w:space="0" w:color="auto"/>
            <w:left w:val="none" w:sz="0" w:space="0" w:color="auto"/>
            <w:bottom w:val="none" w:sz="0" w:space="0" w:color="auto"/>
            <w:right w:val="none" w:sz="0" w:space="0" w:color="auto"/>
          </w:divBdr>
        </w:div>
      </w:divsChild>
    </w:div>
    <w:div w:id="1185248383">
      <w:bodyDiv w:val="1"/>
      <w:marLeft w:val="0"/>
      <w:marRight w:val="0"/>
      <w:marTop w:val="0"/>
      <w:marBottom w:val="0"/>
      <w:divBdr>
        <w:top w:val="none" w:sz="0" w:space="0" w:color="auto"/>
        <w:left w:val="none" w:sz="0" w:space="0" w:color="auto"/>
        <w:bottom w:val="none" w:sz="0" w:space="0" w:color="auto"/>
        <w:right w:val="none" w:sz="0" w:space="0" w:color="auto"/>
      </w:divBdr>
    </w:div>
    <w:div w:id="1281034387">
      <w:bodyDiv w:val="1"/>
      <w:marLeft w:val="0"/>
      <w:marRight w:val="0"/>
      <w:marTop w:val="0"/>
      <w:marBottom w:val="0"/>
      <w:divBdr>
        <w:top w:val="none" w:sz="0" w:space="0" w:color="auto"/>
        <w:left w:val="none" w:sz="0" w:space="0" w:color="auto"/>
        <w:bottom w:val="none" w:sz="0" w:space="0" w:color="auto"/>
        <w:right w:val="none" w:sz="0" w:space="0" w:color="auto"/>
      </w:divBdr>
    </w:div>
    <w:div w:id="1292592121">
      <w:bodyDiv w:val="1"/>
      <w:marLeft w:val="0"/>
      <w:marRight w:val="0"/>
      <w:marTop w:val="0"/>
      <w:marBottom w:val="0"/>
      <w:divBdr>
        <w:top w:val="none" w:sz="0" w:space="0" w:color="auto"/>
        <w:left w:val="none" w:sz="0" w:space="0" w:color="auto"/>
        <w:bottom w:val="none" w:sz="0" w:space="0" w:color="auto"/>
        <w:right w:val="none" w:sz="0" w:space="0" w:color="auto"/>
      </w:divBdr>
    </w:div>
    <w:div w:id="1426851749">
      <w:bodyDiv w:val="1"/>
      <w:marLeft w:val="0"/>
      <w:marRight w:val="0"/>
      <w:marTop w:val="0"/>
      <w:marBottom w:val="0"/>
      <w:divBdr>
        <w:top w:val="none" w:sz="0" w:space="0" w:color="auto"/>
        <w:left w:val="none" w:sz="0" w:space="0" w:color="auto"/>
        <w:bottom w:val="none" w:sz="0" w:space="0" w:color="auto"/>
        <w:right w:val="none" w:sz="0" w:space="0" w:color="auto"/>
      </w:divBdr>
    </w:div>
    <w:div w:id="1514760207">
      <w:bodyDiv w:val="1"/>
      <w:marLeft w:val="0"/>
      <w:marRight w:val="0"/>
      <w:marTop w:val="0"/>
      <w:marBottom w:val="0"/>
      <w:divBdr>
        <w:top w:val="none" w:sz="0" w:space="0" w:color="auto"/>
        <w:left w:val="none" w:sz="0" w:space="0" w:color="auto"/>
        <w:bottom w:val="none" w:sz="0" w:space="0" w:color="auto"/>
        <w:right w:val="none" w:sz="0" w:space="0" w:color="auto"/>
      </w:divBdr>
    </w:div>
    <w:div w:id="1570262458">
      <w:bodyDiv w:val="1"/>
      <w:marLeft w:val="0"/>
      <w:marRight w:val="0"/>
      <w:marTop w:val="0"/>
      <w:marBottom w:val="0"/>
      <w:divBdr>
        <w:top w:val="none" w:sz="0" w:space="0" w:color="auto"/>
        <w:left w:val="none" w:sz="0" w:space="0" w:color="auto"/>
        <w:bottom w:val="none" w:sz="0" w:space="0" w:color="auto"/>
        <w:right w:val="none" w:sz="0" w:space="0" w:color="auto"/>
      </w:divBdr>
      <w:divsChild>
        <w:div w:id="1448086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3679413">
              <w:marLeft w:val="0"/>
              <w:marRight w:val="0"/>
              <w:marTop w:val="0"/>
              <w:marBottom w:val="0"/>
              <w:divBdr>
                <w:top w:val="none" w:sz="0" w:space="0" w:color="auto"/>
                <w:left w:val="none" w:sz="0" w:space="0" w:color="auto"/>
                <w:bottom w:val="none" w:sz="0" w:space="0" w:color="auto"/>
                <w:right w:val="none" w:sz="0" w:space="0" w:color="auto"/>
              </w:divBdr>
              <w:divsChild>
                <w:div w:id="1734501516">
                  <w:marLeft w:val="0"/>
                  <w:marRight w:val="0"/>
                  <w:marTop w:val="0"/>
                  <w:marBottom w:val="0"/>
                  <w:divBdr>
                    <w:top w:val="none" w:sz="0" w:space="0" w:color="auto"/>
                    <w:left w:val="none" w:sz="0" w:space="0" w:color="auto"/>
                    <w:bottom w:val="none" w:sz="0" w:space="0" w:color="auto"/>
                    <w:right w:val="none" w:sz="0" w:space="0" w:color="auto"/>
                  </w:divBdr>
                  <w:divsChild>
                    <w:div w:id="7907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833147">
      <w:bodyDiv w:val="1"/>
      <w:marLeft w:val="0"/>
      <w:marRight w:val="0"/>
      <w:marTop w:val="0"/>
      <w:marBottom w:val="0"/>
      <w:divBdr>
        <w:top w:val="none" w:sz="0" w:space="0" w:color="auto"/>
        <w:left w:val="none" w:sz="0" w:space="0" w:color="auto"/>
        <w:bottom w:val="none" w:sz="0" w:space="0" w:color="auto"/>
        <w:right w:val="none" w:sz="0" w:space="0" w:color="auto"/>
      </w:divBdr>
      <w:divsChild>
        <w:div w:id="1101335534">
          <w:marLeft w:val="0"/>
          <w:marRight w:val="0"/>
          <w:marTop w:val="0"/>
          <w:marBottom w:val="0"/>
          <w:divBdr>
            <w:top w:val="none" w:sz="0" w:space="0" w:color="auto"/>
            <w:left w:val="none" w:sz="0" w:space="0" w:color="auto"/>
            <w:bottom w:val="none" w:sz="0" w:space="0" w:color="auto"/>
            <w:right w:val="none" w:sz="0" w:space="0" w:color="auto"/>
          </w:divBdr>
        </w:div>
        <w:div w:id="1361513755">
          <w:marLeft w:val="0"/>
          <w:marRight w:val="0"/>
          <w:marTop w:val="0"/>
          <w:marBottom w:val="0"/>
          <w:divBdr>
            <w:top w:val="none" w:sz="0" w:space="0" w:color="auto"/>
            <w:left w:val="none" w:sz="0" w:space="0" w:color="auto"/>
            <w:bottom w:val="none" w:sz="0" w:space="0" w:color="auto"/>
            <w:right w:val="none" w:sz="0" w:space="0" w:color="auto"/>
          </w:divBdr>
          <w:divsChild>
            <w:div w:id="2055306855">
              <w:marLeft w:val="0"/>
              <w:marRight w:val="0"/>
              <w:marTop w:val="0"/>
              <w:marBottom w:val="0"/>
              <w:divBdr>
                <w:top w:val="none" w:sz="0" w:space="0" w:color="auto"/>
                <w:left w:val="none" w:sz="0" w:space="0" w:color="auto"/>
                <w:bottom w:val="none" w:sz="0" w:space="0" w:color="auto"/>
                <w:right w:val="none" w:sz="0" w:space="0" w:color="auto"/>
              </w:divBdr>
              <w:divsChild>
                <w:div w:id="1454902386">
                  <w:marLeft w:val="0"/>
                  <w:marRight w:val="0"/>
                  <w:marTop w:val="0"/>
                  <w:marBottom w:val="0"/>
                  <w:divBdr>
                    <w:top w:val="none" w:sz="0" w:space="0" w:color="auto"/>
                    <w:left w:val="none" w:sz="0" w:space="0" w:color="auto"/>
                    <w:bottom w:val="none" w:sz="0" w:space="0" w:color="auto"/>
                    <w:right w:val="none" w:sz="0" w:space="0" w:color="auto"/>
                  </w:divBdr>
                  <w:divsChild>
                    <w:div w:id="371272262">
                      <w:marLeft w:val="0"/>
                      <w:marRight w:val="0"/>
                      <w:marTop w:val="0"/>
                      <w:marBottom w:val="0"/>
                      <w:divBdr>
                        <w:top w:val="none" w:sz="0" w:space="0" w:color="auto"/>
                        <w:left w:val="none" w:sz="0" w:space="0" w:color="auto"/>
                        <w:bottom w:val="none" w:sz="0" w:space="0" w:color="auto"/>
                        <w:right w:val="none" w:sz="0" w:space="0" w:color="auto"/>
                      </w:divBdr>
                      <w:divsChild>
                        <w:div w:id="1814567928">
                          <w:marLeft w:val="-300"/>
                          <w:marRight w:val="0"/>
                          <w:marTop w:val="0"/>
                          <w:marBottom w:val="0"/>
                          <w:divBdr>
                            <w:top w:val="none" w:sz="0" w:space="0" w:color="auto"/>
                            <w:left w:val="none" w:sz="0" w:space="0" w:color="auto"/>
                            <w:bottom w:val="none" w:sz="0" w:space="0" w:color="auto"/>
                            <w:right w:val="none" w:sz="0" w:space="0" w:color="auto"/>
                          </w:divBdr>
                          <w:divsChild>
                            <w:div w:id="1749184446">
                              <w:marLeft w:val="0"/>
                              <w:marRight w:val="-150"/>
                              <w:marTop w:val="0"/>
                              <w:marBottom w:val="0"/>
                              <w:divBdr>
                                <w:top w:val="none" w:sz="0" w:space="0" w:color="auto"/>
                                <w:left w:val="none" w:sz="0" w:space="0" w:color="auto"/>
                                <w:bottom w:val="none" w:sz="0" w:space="0" w:color="auto"/>
                                <w:right w:val="none" w:sz="0" w:space="0" w:color="auto"/>
                              </w:divBdr>
                              <w:divsChild>
                                <w:div w:id="1416441135">
                                  <w:marLeft w:val="0"/>
                                  <w:marRight w:val="0"/>
                                  <w:marTop w:val="0"/>
                                  <w:marBottom w:val="0"/>
                                  <w:divBdr>
                                    <w:top w:val="none" w:sz="0" w:space="0" w:color="auto"/>
                                    <w:left w:val="none" w:sz="0" w:space="0" w:color="auto"/>
                                    <w:bottom w:val="none" w:sz="0" w:space="0" w:color="auto"/>
                                    <w:right w:val="none" w:sz="0" w:space="0" w:color="auto"/>
                                  </w:divBdr>
                                  <w:divsChild>
                                    <w:div w:id="1504659747">
                                      <w:marLeft w:val="300"/>
                                      <w:marRight w:val="0"/>
                                      <w:marTop w:val="0"/>
                                      <w:marBottom w:val="0"/>
                                      <w:divBdr>
                                        <w:top w:val="none" w:sz="0" w:space="0" w:color="auto"/>
                                        <w:left w:val="none" w:sz="0" w:space="0" w:color="auto"/>
                                        <w:bottom w:val="none" w:sz="0" w:space="0" w:color="auto"/>
                                        <w:right w:val="none" w:sz="0" w:space="0" w:color="auto"/>
                                      </w:divBdr>
                                      <w:divsChild>
                                        <w:div w:id="1459958326">
                                          <w:marLeft w:val="0"/>
                                          <w:marRight w:val="0"/>
                                          <w:marTop w:val="0"/>
                                          <w:marBottom w:val="0"/>
                                          <w:divBdr>
                                            <w:top w:val="none" w:sz="0" w:space="0" w:color="auto"/>
                                            <w:left w:val="none" w:sz="0" w:space="0" w:color="auto"/>
                                            <w:bottom w:val="none" w:sz="0" w:space="0" w:color="auto"/>
                                            <w:right w:val="none" w:sz="0" w:space="0" w:color="auto"/>
                                          </w:divBdr>
                                          <w:divsChild>
                                            <w:div w:id="705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1489203">
      <w:bodyDiv w:val="1"/>
      <w:marLeft w:val="0"/>
      <w:marRight w:val="0"/>
      <w:marTop w:val="0"/>
      <w:marBottom w:val="0"/>
      <w:divBdr>
        <w:top w:val="none" w:sz="0" w:space="0" w:color="auto"/>
        <w:left w:val="none" w:sz="0" w:space="0" w:color="auto"/>
        <w:bottom w:val="none" w:sz="0" w:space="0" w:color="auto"/>
        <w:right w:val="none" w:sz="0" w:space="0" w:color="auto"/>
      </w:divBdr>
    </w:div>
    <w:div w:id="2109888679">
      <w:bodyDiv w:val="1"/>
      <w:marLeft w:val="0"/>
      <w:marRight w:val="0"/>
      <w:marTop w:val="0"/>
      <w:marBottom w:val="0"/>
      <w:divBdr>
        <w:top w:val="none" w:sz="0" w:space="0" w:color="auto"/>
        <w:left w:val="none" w:sz="0" w:space="0" w:color="auto"/>
        <w:bottom w:val="none" w:sz="0" w:space="0" w:color="auto"/>
        <w:right w:val="none" w:sz="0" w:space="0" w:color="auto"/>
      </w:divBdr>
      <w:divsChild>
        <w:div w:id="2136168959">
          <w:marLeft w:val="0"/>
          <w:marRight w:val="0"/>
          <w:marTop w:val="0"/>
          <w:marBottom w:val="0"/>
          <w:divBdr>
            <w:top w:val="none" w:sz="0" w:space="0" w:color="auto"/>
            <w:left w:val="none" w:sz="0" w:space="0" w:color="auto"/>
            <w:bottom w:val="none" w:sz="0" w:space="0" w:color="auto"/>
            <w:right w:val="none" w:sz="0" w:space="0" w:color="auto"/>
          </w:divBdr>
        </w:div>
        <w:div w:id="863595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hilippe.legault@mcgill.ca" TargetMode="External"/><Relationship Id="rId12" Type="http://schemas.openxmlformats.org/officeDocument/2006/relationships/hyperlink" Target="http://www.concordia.ca/programs-and-courses/academic-integrity/" TargetMode="External"/><Relationship Id="rId13" Type="http://schemas.openxmlformats.org/officeDocument/2006/relationships/hyperlink" Target="http://www.mcgill.ca/students/srr/honest/"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yperlink" Target="http://ebiodesign.org/" TargetMode="Externa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2D1887-B54C-A04B-BC97-B0A7795E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1426</Words>
  <Characters>7846</Characters>
  <Application>Microsoft Macintosh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Concordia University</Company>
  <LinksUpToDate>false</LinksUpToDate>
  <CharactersWithSpaces>9254</CharactersWithSpaces>
  <SharedDoc>false</SharedDoc>
  <HLinks>
    <vt:vector size="6" baseType="variant">
      <vt:variant>
        <vt:i4>4980812</vt:i4>
      </vt:variant>
      <vt:variant>
        <vt:i4>0</vt:i4>
      </vt:variant>
      <vt:variant>
        <vt:i4>0</vt:i4>
      </vt:variant>
      <vt:variant>
        <vt:i4>5</vt:i4>
      </vt:variant>
      <vt:variant>
        <vt:lpwstr>http://graduatestudies.concordia.ca/publications/graduatecalendar/current/academicintegrity/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cacton</dc:creator>
  <cp:lastModifiedBy>Nathalie Goyette</cp:lastModifiedBy>
  <cp:revision>3</cp:revision>
  <cp:lastPrinted>2018-01-08T17:08:00Z</cp:lastPrinted>
  <dcterms:created xsi:type="dcterms:W3CDTF">2018-01-09T15:12:00Z</dcterms:created>
  <dcterms:modified xsi:type="dcterms:W3CDTF">2018-01-09T15:21:00Z</dcterms:modified>
</cp:coreProperties>
</file>